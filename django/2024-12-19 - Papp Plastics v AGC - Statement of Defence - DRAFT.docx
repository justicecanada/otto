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CD634" w14:textId="56646B1A" w:rsidR="00DC2496" w:rsidRPr="004F4749" w:rsidRDefault="00DC2496" w:rsidP="00DC2496">
      <w:pPr>
        <w:spacing w:after="240"/>
        <w:jc w:val="right"/>
        <w:rPr>
          <w:rFonts w:ascii="Times New Roman" w:hAnsi="Times New Roman" w:cs="Times New Roman"/>
          <w:color w:val="000000"/>
          <w:sz w:val="24"/>
          <w:szCs w:val="24"/>
        </w:rPr>
      </w:pPr>
      <w:r w:rsidRPr="004F4749">
        <w:rPr>
          <w:rFonts w:ascii="Times New Roman" w:hAnsi="Times New Roman" w:cs="Times New Roman"/>
          <w:color w:val="000000"/>
          <w:sz w:val="24"/>
          <w:szCs w:val="24"/>
        </w:rPr>
        <w:t xml:space="preserve">Court File No. </w:t>
      </w:r>
      <w:bookmarkStart w:id="0" w:name="CourtFileNo2"/>
      <w:bookmarkEnd w:id="0"/>
      <w:r w:rsidRPr="004F4749">
        <w:rPr>
          <w:rFonts w:ascii="Times New Roman" w:hAnsi="Times New Roman" w:cs="Times New Roman"/>
          <w:color w:val="000000"/>
          <w:sz w:val="24"/>
          <w:szCs w:val="24"/>
        </w:rPr>
        <w:t>CV-23-00032125-0000</w:t>
      </w:r>
      <w:r w:rsidRPr="004F4749">
        <w:rPr>
          <w:rFonts w:ascii="Times New Roman" w:hAnsi="Times New Roman" w:cs="Times New Roman"/>
          <w:color w:val="000000"/>
          <w:sz w:val="24"/>
          <w:szCs w:val="24"/>
        </w:rPr>
        <w:fldChar w:fldCharType="begin"/>
      </w:r>
      <w:r w:rsidRPr="004F4749">
        <w:rPr>
          <w:rFonts w:ascii="Times New Roman" w:hAnsi="Times New Roman" w:cs="Times New Roman"/>
          <w:color w:val="000000"/>
          <w:sz w:val="24"/>
          <w:szCs w:val="24"/>
        </w:rPr>
        <w:instrText xml:space="preserve">  </w:instrText>
      </w:r>
      <w:r w:rsidRPr="004F4749">
        <w:rPr>
          <w:rFonts w:ascii="Times New Roman" w:hAnsi="Times New Roman" w:cs="Times New Roman"/>
          <w:color w:val="000000"/>
          <w:sz w:val="24"/>
          <w:szCs w:val="24"/>
        </w:rPr>
        <w:fldChar w:fldCharType="end"/>
      </w:r>
      <w:bookmarkStart w:id="1" w:name="CourtTitle"/>
    </w:p>
    <w:p w14:paraId="5EB26C65" w14:textId="77777777" w:rsidR="00DC2496" w:rsidRPr="004F4749" w:rsidRDefault="00DC2496" w:rsidP="00DC2496">
      <w:pPr>
        <w:jc w:val="center"/>
        <w:rPr>
          <w:rFonts w:ascii="Times New Roman" w:hAnsi="Times New Roman" w:cs="Times New Roman"/>
          <w:b/>
          <w:i/>
          <w:caps/>
          <w:color w:val="000000"/>
          <w:sz w:val="24"/>
          <w:szCs w:val="24"/>
        </w:rPr>
      </w:pPr>
    </w:p>
    <w:p w14:paraId="7DF540EB" w14:textId="77777777" w:rsidR="00DC2496" w:rsidRPr="004F4749" w:rsidRDefault="00DC2496" w:rsidP="00DC2496">
      <w:pPr>
        <w:jc w:val="center"/>
        <w:rPr>
          <w:rFonts w:ascii="Times New Roman" w:hAnsi="Times New Roman" w:cs="Times New Roman"/>
          <w:b/>
          <w:i/>
          <w:caps/>
          <w:color w:val="000000"/>
          <w:sz w:val="24"/>
          <w:szCs w:val="24"/>
        </w:rPr>
      </w:pPr>
      <w:r w:rsidRPr="004F4749">
        <w:rPr>
          <w:rFonts w:ascii="Times New Roman" w:hAnsi="Times New Roman" w:cs="Times New Roman"/>
          <w:b/>
          <w:i/>
          <w:caps/>
          <w:color w:val="000000"/>
          <w:sz w:val="24"/>
          <w:szCs w:val="24"/>
        </w:rPr>
        <w:t>ontario</w:t>
      </w:r>
    </w:p>
    <w:p w14:paraId="44C87C98" w14:textId="77777777" w:rsidR="00DC2496" w:rsidRPr="004F4749" w:rsidRDefault="00DC2496" w:rsidP="00DC2496">
      <w:pPr>
        <w:spacing w:after="120"/>
        <w:jc w:val="center"/>
        <w:rPr>
          <w:rFonts w:ascii="Times New Roman" w:hAnsi="Times New Roman" w:cs="Times New Roman"/>
          <w:b/>
          <w:caps/>
          <w:color w:val="000000"/>
          <w:sz w:val="24"/>
          <w:szCs w:val="24"/>
        </w:rPr>
      </w:pPr>
      <w:r w:rsidRPr="004F4749">
        <w:rPr>
          <w:rFonts w:ascii="Times New Roman" w:hAnsi="Times New Roman" w:cs="Times New Roman"/>
          <w:b/>
          <w:caps/>
          <w:color w:val="000000"/>
          <w:sz w:val="24"/>
          <w:szCs w:val="24"/>
        </w:rPr>
        <w:t>SUPERIOR COURT OF JUSTICE</w:t>
      </w:r>
      <w:bookmarkEnd w:id="1"/>
    </w:p>
    <w:p w14:paraId="5A60AB8F" w14:textId="77777777" w:rsidR="00DC2496" w:rsidRPr="004F4749" w:rsidRDefault="00DC2496" w:rsidP="00DC2496">
      <w:pPr>
        <w:spacing w:after="240"/>
        <w:rPr>
          <w:rFonts w:ascii="Times New Roman" w:hAnsi="Times New Roman" w:cs="Times New Roman"/>
          <w:color w:val="000000"/>
          <w:spacing w:val="60"/>
          <w:sz w:val="24"/>
          <w:szCs w:val="24"/>
        </w:rPr>
      </w:pPr>
    </w:p>
    <w:p w14:paraId="49A26CB5" w14:textId="77777777" w:rsidR="00DC2496" w:rsidRPr="004F4749" w:rsidRDefault="00DC2496" w:rsidP="00DC2496">
      <w:pPr>
        <w:spacing w:after="240"/>
        <w:rPr>
          <w:rFonts w:ascii="Times New Roman" w:hAnsi="Times New Roman" w:cs="Times New Roman"/>
          <w:color w:val="000000"/>
          <w:spacing w:val="60"/>
          <w:sz w:val="24"/>
          <w:szCs w:val="24"/>
        </w:rPr>
      </w:pPr>
      <w:r w:rsidRPr="004F4749">
        <w:rPr>
          <w:rFonts w:ascii="Times New Roman" w:hAnsi="Times New Roman" w:cs="Times New Roman"/>
          <w:color w:val="000000"/>
          <w:spacing w:val="60"/>
          <w:sz w:val="24"/>
          <w:szCs w:val="24"/>
        </w:rPr>
        <w:t>BETWEEN:</w:t>
      </w:r>
    </w:p>
    <w:p w14:paraId="77313AD6" w14:textId="4D3C306B" w:rsidR="00DC2496" w:rsidRPr="004F4749" w:rsidRDefault="00DC2496" w:rsidP="00DC2496">
      <w:pPr>
        <w:spacing w:after="240"/>
        <w:jc w:val="center"/>
        <w:rPr>
          <w:rFonts w:ascii="Times New Roman" w:hAnsi="Times New Roman" w:cs="Times New Roman"/>
          <w:bCs/>
          <w:caps/>
          <w:color w:val="000000"/>
          <w:sz w:val="24"/>
          <w:szCs w:val="24"/>
        </w:rPr>
      </w:pPr>
      <w:r w:rsidRPr="004F4749">
        <w:rPr>
          <w:rFonts w:ascii="Times New Roman" w:hAnsi="Times New Roman" w:cs="Times New Roman"/>
          <w:bCs/>
          <w:caps/>
          <w:color w:val="000000"/>
          <w:sz w:val="24"/>
          <w:szCs w:val="24"/>
        </w:rPr>
        <w:t>Papp plastics and distributing limited</w:t>
      </w:r>
    </w:p>
    <w:p w14:paraId="36AB10D7" w14:textId="77777777" w:rsidR="00DC2496" w:rsidRPr="004F4749" w:rsidRDefault="00DC2496" w:rsidP="00DC2496">
      <w:pPr>
        <w:spacing w:after="240"/>
        <w:jc w:val="right"/>
        <w:rPr>
          <w:rFonts w:ascii="Times New Roman" w:hAnsi="Times New Roman" w:cs="Times New Roman"/>
          <w:color w:val="000000"/>
          <w:sz w:val="24"/>
          <w:szCs w:val="24"/>
        </w:rPr>
      </w:pPr>
      <w:r w:rsidRPr="004F4749">
        <w:rPr>
          <w:rFonts w:ascii="Times New Roman" w:hAnsi="Times New Roman" w:cs="Times New Roman"/>
          <w:color w:val="000000"/>
          <w:sz w:val="24"/>
          <w:szCs w:val="24"/>
        </w:rPr>
        <w:t>Plaintiff</w:t>
      </w:r>
      <w:r w:rsidRPr="004F4749">
        <w:rPr>
          <w:rFonts w:ascii="Times New Roman" w:hAnsi="Times New Roman" w:cs="Times New Roman"/>
          <w:color w:val="000000"/>
          <w:sz w:val="24"/>
          <w:szCs w:val="24"/>
        </w:rPr>
        <w:fldChar w:fldCharType="begin"/>
      </w:r>
      <w:r w:rsidRPr="004F4749">
        <w:rPr>
          <w:rFonts w:ascii="Times New Roman" w:hAnsi="Times New Roman" w:cs="Times New Roman"/>
          <w:color w:val="000000"/>
          <w:sz w:val="24"/>
          <w:szCs w:val="24"/>
        </w:rPr>
        <w:instrText xml:space="preserve"> </w:instrText>
      </w:r>
      <w:r w:rsidRPr="004F4749">
        <w:rPr>
          <w:rFonts w:ascii="Times New Roman" w:hAnsi="Times New Roman" w:cs="Times New Roman"/>
          <w:color w:val="000000"/>
          <w:sz w:val="24"/>
          <w:szCs w:val="24"/>
        </w:rPr>
        <w:fldChar w:fldCharType="separate"/>
      </w:r>
      <w:r w:rsidRPr="004F4749">
        <w:rPr>
          <w:rFonts w:ascii="Times New Roman" w:hAnsi="Times New Roman" w:cs="Times New Roman"/>
          <w:color w:val="000000"/>
          <w:sz w:val="24"/>
          <w:szCs w:val="24"/>
        </w:rPr>
        <w:t>s</w:t>
      </w:r>
      <w:r w:rsidRPr="004F4749">
        <w:rPr>
          <w:rFonts w:ascii="Times New Roman" w:hAnsi="Times New Roman" w:cs="Times New Roman"/>
          <w:color w:val="000000"/>
          <w:sz w:val="24"/>
          <w:szCs w:val="24"/>
        </w:rPr>
        <w:fldChar w:fldCharType="end"/>
      </w:r>
    </w:p>
    <w:p w14:paraId="5BB1CD90" w14:textId="77777777" w:rsidR="00DC2496" w:rsidRPr="004F4749" w:rsidRDefault="00DC2496" w:rsidP="00DC2496">
      <w:pPr>
        <w:spacing w:after="240" w:line="480" w:lineRule="auto"/>
        <w:jc w:val="center"/>
        <w:rPr>
          <w:rFonts w:ascii="Times New Roman" w:hAnsi="Times New Roman" w:cs="Times New Roman"/>
          <w:color w:val="000000"/>
          <w:sz w:val="24"/>
          <w:szCs w:val="24"/>
        </w:rPr>
      </w:pPr>
      <w:r w:rsidRPr="004F4749">
        <w:rPr>
          <w:rFonts w:ascii="Times New Roman" w:hAnsi="Times New Roman" w:cs="Times New Roman"/>
          <w:color w:val="000000"/>
          <w:sz w:val="24"/>
          <w:szCs w:val="24"/>
        </w:rPr>
        <w:t>- and -</w:t>
      </w:r>
    </w:p>
    <w:p w14:paraId="4F27F5C3" w14:textId="77777777" w:rsidR="00DC2496" w:rsidRPr="004F4749" w:rsidRDefault="00DC2496" w:rsidP="00DC2496">
      <w:pPr>
        <w:spacing w:after="240"/>
        <w:jc w:val="center"/>
        <w:rPr>
          <w:rFonts w:ascii="Times New Roman" w:hAnsi="Times New Roman" w:cs="Times New Roman"/>
          <w:bCs/>
          <w:caps/>
          <w:color w:val="000000"/>
          <w:sz w:val="24"/>
          <w:szCs w:val="24"/>
        </w:rPr>
      </w:pPr>
      <w:r w:rsidRPr="004F4749">
        <w:rPr>
          <w:rFonts w:ascii="Times New Roman" w:hAnsi="Times New Roman" w:cs="Times New Roman"/>
          <w:bCs/>
          <w:caps/>
          <w:color w:val="000000"/>
          <w:sz w:val="24"/>
          <w:szCs w:val="24"/>
        </w:rPr>
        <w:t>ATTORNEY GENERAL OF CANADA</w:t>
      </w:r>
    </w:p>
    <w:p w14:paraId="4B0C1B9F" w14:textId="77777777" w:rsidR="00DC2496" w:rsidRPr="004F4749" w:rsidRDefault="00DC2496" w:rsidP="00DC2496">
      <w:pPr>
        <w:spacing w:after="120" w:line="276" w:lineRule="auto"/>
        <w:jc w:val="right"/>
        <w:rPr>
          <w:rFonts w:ascii="Times New Roman" w:hAnsi="Times New Roman" w:cs="Times New Roman"/>
          <w:color w:val="000000"/>
          <w:sz w:val="24"/>
          <w:szCs w:val="24"/>
        </w:rPr>
      </w:pPr>
      <w:r w:rsidRPr="004F4749">
        <w:rPr>
          <w:rFonts w:ascii="Times New Roman" w:hAnsi="Times New Roman" w:cs="Times New Roman"/>
          <w:color w:val="000000"/>
          <w:sz w:val="24"/>
          <w:szCs w:val="24"/>
        </w:rPr>
        <w:t>Defendant</w:t>
      </w:r>
    </w:p>
    <w:p w14:paraId="2A8C7E2D" w14:textId="77777777" w:rsidR="00DC2496" w:rsidRPr="004F4749" w:rsidRDefault="00DC2496" w:rsidP="00DC2496">
      <w:pPr>
        <w:spacing w:after="120" w:line="276" w:lineRule="auto"/>
        <w:jc w:val="right"/>
        <w:rPr>
          <w:rFonts w:ascii="Times New Roman" w:eastAsia="Calibri" w:hAnsi="Times New Roman" w:cs="Times New Roman"/>
          <w:sz w:val="24"/>
          <w:szCs w:val="24"/>
        </w:rPr>
      </w:pPr>
    </w:p>
    <w:p w14:paraId="0871315D" w14:textId="48473F81" w:rsidR="00C00CDF" w:rsidRPr="004F4749" w:rsidRDefault="00DC2496" w:rsidP="00C00CDF">
      <w:pPr>
        <w:spacing w:after="480"/>
        <w:jc w:val="center"/>
        <w:outlineLvl w:val="0"/>
        <w:rPr>
          <w:rFonts w:ascii="Times New Roman" w:hAnsi="Times New Roman" w:cs="Times New Roman"/>
          <w:b/>
          <w:bCs/>
          <w:caps/>
          <w:color w:val="000000"/>
          <w:sz w:val="24"/>
          <w:szCs w:val="24"/>
        </w:rPr>
      </w:pPr>
      <w:r w:rsidRPr="004F4749">
        <w:rPr>
          <w:rFonts w:ascii="Times New Roman" w:hAnsi="Times New Roman" w:cs="Times New Roman"/>
          <w:b/>
          <w:bCs/>
          <w:caps/>
          <w:color w:val="000000"/>
          <w:sz w:val="24"/>
          <w:szCs w:val="24"/>
        </w:rPr>
        <w:t>STATEMENT OF DEFENCE</w:t>
      </w:r>
    </w:p>
    <w:p w14:paraId="59AA23F2" w14:textId="4C99BB9D" w:rsidR="00C00CDF" w:rsidRPr="000C57FF" w:rsidRDefault="00C00CDF" w:rsidP="00732DF6">
      <w:pPr>
        <w:pStyle w:val="Heading1"/>
      </w:pPr>
      <w:r w:rsidRPr="000C57FF">
        <w:t xml:space="preserve">OVERVIEW </w:t>
      </w:r>
    </w:p>
    <w:p w14:paraId="3EEE6839" w14:textId="4CAEFCE0" w:rsidR="000C57FF" w:rsidRDefault="00DC2496" w:rsidP="00732DF6">
      <w:pPr>
        <w:pStyle w:val="ListParagraph"/>
      </w:pPr>
      <w:r w:rsidRPr="004F4749">
        <w:t xml:space="preserve">The </w:t>
      </w:r>
      <w:r w:rsidR="0069461F" w:rsidRPr="009823A5">
        <w:t>Defendant</w:t>
      </w:r>
      <w:r w:rsidR="0069461F" w:rsidRPr="004F4749">
        <w:t>, the Attorney General of Canada (“</w:t>
      </w:r>
      <w:r w:rsidR="0032059F" w:rsidRPr="004F4749">
        <w:t>Canada</w:t>
      </w:r>
      <w:r w:rsidR="0069461F" w:rsidRPr="004F4749">
        <w:t>”)</w:t>
      </w:r>
      <w:r w:rsidR="00E65D55">
        <w:t>,</w:t>
      </w:r>
      <w:r w:rsidR="0069461F" w:rsidRPr="004F4749">
        <w:t xml:space="preserve"> </w:t>
      </w:r>
      <w:r w:rsidRPr="004F4749">
        <w:t>admits the allegations contained in paragraphs</w:t>
      </w:r>
      <w:r w:rsidR="00DE2FA4" w:rsidRPr="004F4749">
        <w:t xml:space="preserve"> </w:t>
      </w:r>
      <w:r w:rsidR="00015A5C">
        <w:t xml:space="preserve">3, </w:t>
      </w:r>
      <w:r w:rsidR="00F70723">
        <w:t>4, 5,</w:t>
      </w:r>
      <w:r w:rsidR="0007669B">
        <w:t xml:space="preserve"> 8</w:t>
      </w:r>
      <w:r w:rsidR="00F70723">
        <w:t xml:space="preserve"> </w:t>
      </w:r>
      <w:r w:rsidR="00300C20">
        <w:t xml:space="preserve">and </w:t>
      </w:r>
      <w:r w:rsidR="0007669B">
        <w:t>29</w:t>
      </w:r>
      <w:r w:rsidR="00DE2FA4" w:rsidRPr="004F4749">
        <w:t xml:space="preserve"> </w:t>
      </w:r>
      <w:r w:rsidRPr="004F4749">
        <w:t>of the Statement of Claim (the “Claim”).</w:t>
      </w:r>
    </w:p>
    <w:p w14:paraId="7A5D20D2" w14:textId="1B395884" w:rsidR="00DC2496" w:rsidRPr="000C57FF" w:rsidRDefault="00DC2496" w:rsidP="00732DF6">
      <w:pPr>
        <w:pStyle w:val="ListParagraph"/>
        <w:rPr>
          <w:rFonts w:cs="Times New Roman"/>
          <w:szCs w:val="24"/>
        </w:rPr>
      </w:pPr>
      <w:r w:rsidRPr="000C57FF">
        <w:t xml:space="preserve">Canada has no </w:t>
      </w:r>
      <w:r w:rsidRPr="009823A5">
        <w:t>knowledge</w:t>
      </w:r>
      <w:r w:rsidRPr="000C57FF">
        <w:t xml:space="preserve"> of the allegations contained in paragraphs </w:t>
      </w:r>
      <w:r w:rsidR="00C24680" w:rsidRPr="000C57FF">
        <w:t xml:space="preserve">2, </w:t>
      </w:r>
      <w:r w:rsidR="00DE2FA4" w:rsidRPr="000C57FF">
        <w:t>16</w:t>
      </w:r>
      <w:r w:rsidR="00E83218">
        <w:t>-</w:t>
      </w:r>
      <w:r w:rsidR="00DE2FA4" w:rsidRPr="000C57FF">
        <w:t xml:space="preserve">17, </w:t>
      </w:r>
      <w:r w:rsidR="002E4835">
        <w:t>19</w:t>
      </w:r>
      <w:r w:rsidR="00E83218">
        <w:t>-</w:t>
      </w:r>
      <w:r w:rsidR="00300C20">
        <w:t>20</w:t>
      </w:r>
      <w:r w:rsidR="002E4835">
        <w:t xml:space="preserve"> </w:t>
      </w:r>
      <w:r w:rsidR="00DE2FA4" w:rsidRPr="000C57FF">
        <w:t xml:space="preserve">and </w:t>
      </w:r>
      <w:r w:rsidR="002E4835">
        <w:t>2</w:t>
      </w:r>
      <w:r w:rsidR="00300C20">
        <w:t>5</w:t>
      </w:r>
      <w:r w:rsidRPr="000C57FF">
        <w:t xml:space="preserve"> of the Claim. </w:t>
      </w:r>
    </w:p>
    <w:p w14:paraId="1368E982" w14:textId="7A1FBBB1" w:rsidR="0024644B" w:rsidRPr="000C57FF" w:rsidRDefault="000C57FF" w:rsidP="00732DF6">
      <w:pPr>
        <w:pStyle w:val="ListParagraph"/>
      </w:pPr>
      <w:r w:rsidRPr="000C57FF">
        <w:t xml:space="preserve">Except where expressly admitted herein, </w:t>
      </w:r>
      <w:r w:rsidRPr="00732DF6">
        <w:t>Canada</w:t>
      </w:r>
      <w:r w:rsidRPr="000C57FF">
        <w:t xml:space="preserve"> denies </w:t>
      </w:r>
      <w:proofErr w:type="gramStart"/>
      <w:r w:rsidRPr="000C57FF">
        <w:t>each and every</w:t>
      </w:r>
      <w:proofErr w:type="gramEnd"/>
      <w:r w:rsidRPr="000C57FF">
        <w:t xml:space="preserve"> allegation contained in the Claim and puts the Plaintiff to the strict proof thereof. </w:t>
      </w:r>
    </w:p>
    <w:p w14:paraId="314D7303" w14:textId="096A5B20" w:rsidR="00732DF6" w:rsidRDefault="0024644B" w:rsidP="006358AA">
      <w:pPr>
        <w:pStyle w:val="ListParagraph"/>
      </w:pPr>
      <w:commentRangeStart w:id="2"/>
      <w:r w:rsidRPr="00793E4C">
        <w:lastRenderedPageBreak/>
        <w:t>Innovation, Science and Economic Development Canada (“ISED”)</w:t>
      </w:r>
      <w:r w:rsidR="00036411">
        <w:t xml:space="preserve"> is a federal department </w:t>
      </w:r>
      <w:r w:rsidR="00036411" w:rsidRPr="00036411">
        <w:t xml:space="preserve">responsible for </w:t>
      </w:r>
      <w:proofErr w:type="gramStart"/>
      <w:r w:rsidR="00036411" w:rsidRPr="00036411">
        <w:t>a number of</w:t>
      </w:r>
      <w:proofErr w:type="gramEnd"/>
      <w:r w:rsidR="00036411" w:rsidRPr="00036411">
        <w:t xml:space="preserve"> functions in regulating industry and commerce, promoting science and innovation, and supporting economic development</w:t>
      </w:r>
      <w:r w:rsidR="00E83218">
        <w:t xml:space="preserve"> in Canada</w:t>
      </w:r>
      <w:r w:rsidR="00036411" w:rsidRPr="00036411">
        <w:t>.</w:t>
      </w:r>
      <w:bookmarkStart w:id="3" w:name="_Hlk176869446"/>
      <w:r w:rsidRPr="00793E4C">
        <w:t xml:space="preserve"> </w:t>
      </w:r>
      <w:bookmarkEnd w:id="3"/>
      <w:r w:rsidRPr="00793E4C">
        <w:t>Its mandate</w:t>
      </w:r>
      <w:r w:rsidR="00036411">
        <w:t xml:space="preserve"> </w:t>
      </w:r>
      <w:r w:rsidRPr="00793E4C">
        <w:t xml:space="preserve">is set out </w:t>
      </w:r>
      <w:r w:rsidR="00036411">
        <w:t>under Part I</w:t>
      </w:r>
      <w:r w:rsidRPr="00793E4C">
        <w:t xml:space="preserve"> of the </w:t>
      </w:r>
      <w:r w:rsidRPr="00CD0F76">
        <w:rPr>
          <w:i/>
          <w:iCs/>
        </w:rPr>
        <w:t>Department of Industry Act</w:t>
      </w:r>
      <w:r w:rsidRPr="00793E4C">
        <w:t xml:space="preserve">, </w:t>
      </w:r>
      <w:hyperlink r:id="rId12" w:history="1">
        <w:r w:rsidRPr="00793E4C">
          <w:t>SC 1995, c 1</w:t>
        </w:r>
      </w:hyperlink>
      <w:r w:rsidRPr="00793E4C">
        <w:t>.</w:t>
      </w:r>
      <w:commentRangeEnd w:id="2"/>
      <w:r w:rsidR="00036411">
        <w:rPr>
          <w:rStyle w:val="CommentReference"/>
          <w:rFonts w:asciiTheme="minorHAnsi" w:hAnsiTheme="minorHAnsi"/>
        </w:rPr>
        <w:commentReference w:id="2"/>
      </w:r>
    </w:p>
    <w:p w14:paraId="36EB35F1" w14:textId="39D50ED5" w:rsidR="00732DF6" w:rsidRDefault="00732DF6" w:rsidP="00181335">
      <w:pPr>
        <w:pStyle w:val="ListParagraph"/>
      </w:pPr>
      <w:commentRangeStart w:id="4"/>
      <w:r>
        <w:t xml:space="preserve">The </w:t>
      </w:r>
      <w:r w:rsidR="0024644B" w:rsidRPr="00793E4C">
        <w:t>National Research Council of Canada (“NRC”)</w:t>
      </w:r>
      <w:r w:rsidR="0024644B" w:rsidRPr="0003185E">
        <w:t xml:space="preserve"> is a body corporate incorporated pursuant to the </w:t>
      </w:r>
      <w:r w:rsidR="0024644B" w:rsidRPr="0024644B">
        <w:rPr>
          <w:i/>
          <w:iCs/>
        </w:rPr>
        <w:t>National Research Council Act</w:t>
      </w:r>
      <w:r w:rsidR="0024644B" w:rsidRPr="0003185E">
        <w:t>, RSC 1985, c N-1</w:t>
      </w:r>
      <w:r w:rsidR="00E24004">
        <w:t>5</w:t>
      </w:r>
      <w:r w:rsidR="0024644B" w:rsidRPr="0003185E">
        <w:t xml:space="preserve">. NRC provides innovation support, strategic research, </w:t>
      </w:r>
      <w:r w:rsidR="00DB1EF9">
        <w:t xml:space="preserve">and </w:t>
      </w:r>
      <w:r w:rsidR="0024644B" w:rsidRPr="0003185E">
        <w:t xml:space="preserve">scientific and technical services to the Government of Canada and </w:t>
      </w:r>
      <w:r w:rsidR="00D35576">
        <w:t>industry</w:t>
      </w:r>
      <w:r w:rsidR="0024644B" w:rsidRPr="0003185E">
        <w:t xml:space="preserve">. </w:t>
      </w:r>
      <w:commentRangeEnd w:id="4"/>
      <w:r w:rsidR="006358AA">
        <w:rPr>
          <w:rStyle w:val="CommentReference"/>
          <w:rFonts w:asciiTheme="minorHAnsi" w:hAnsiTheme="minorHAnsi"/>
        </w:rPr>
        <w:commentReference w:id="4"/>
      </w:r>
    </w:p>
    <w:p w14:paraId="4AFDD037" w14:textId="586583E1" w:rsidR="00DB1EF9" w:rsidRDefault="00732DF6" w:rsidP="00DB1EF9">
      <w:pPr>
        <w:pStyle w:val="ListParagraph"/>
      </w:pPr>
      <w:commentRangeStart w:id="5"/>
      <w:r>
        <w:t xml:space="preserve">The </w:t>
      </w:r>
      <w:r w:rsidRPr="0003185E">
        <w:t>Industrial Research and Assistance Program (</w:t>
      </w:r>
      <w:r w:rsidR="006358AA">
        <w:t>“NRC-IRAP”</w:t>
      </w:r>
      <w:r w:rsidRPr="0003185E">
        <w:t xml:space="preserve">) is a program </w:t>
      </w:r>
      <w:r>
        <w:t xml:space="preserve">offered by </w:t>
      </w:r>
      <w:r w:rsidRPr="0003185E">
        <w:t xml:space="preserve">NRC </w:t>
      </w:r>
      <w:r w:rsidR="00DB1EF9">
        <w:t xml:space="preserve">that </w:t>
      </w:r>
      <w:r w:rsidR="00986B0E">
        <w:t xml:space="preserve">provides </w:t>
      </w:r>
      <w:r w:rsidR="00986B0E" w:rsidRPr="00986B0E">
        <w:t xml:space="preserve">innovation assistance for small and medium-sized businesses </w:t>
      </w:r>
      <w:r w:rsidRPr="0003185E">
        <w:t>across Canada</w:t>
      </w:r>
      <w:r>
        <w:t>.</w:t>
      </w:r>
      <w:commentRangeEnd w:id="5"/>
      <w:r w:rsidR="006358AA">
        <w:rPr>
          <w:rStyle w:val="CommentReference"/>
          <w:rFonts w:asciiTheme="minorHAnsi" w:hAnsiTheme="minorHAnsi"/>
        </w:rPr>
        <w:commentReference w:id="5"/>
      </w:r>
    </w:p>
    <w:p w14:paraId="33B77C55" w14:textId="0D444BDB" w:rsidR="00DB1EF9" w:rsidRPr="00793E4C" w:rsidRDefault="00DB1EF9" w:rsidP="00181335">
      <w:pPr>
        <w:pStyle w:val="ListParagraph"/>
      </w:pPr>
      <w:r w:rsidRPr="00793E4C">
        <w:t>The Department of Public Works and Government Services</w:t>
      </w:r>
      <w:r w:rsidR="00986B0E">
        <w:t xml:space="preserve">, which is named </w:t>
      </w:r>
      <w:r w:rsidR="00986B0E" w:rsidRPr="00793E4C">
        <w:t>Public Services and Procurement Canada (“PSPC”)</w:t>
      </w:r>
      <w:r w:rsidR="00986B0E">
        <w:t>,</w:t>
      </w:r>
      <w:r w:rsidRPr="00793E4C">
        <w:t xml:space="preserve"> is a </w:t>
      </w:r>
      <w:r>
        <w:t xml:space="preserve">federal </w:t>
      </w:r>
      <w:r w:rsidRPr="00793E4C">
        <w:t>department</w:t>
      </w:r>
      <w:r w:rsidR="00986B0E">
        <w:t>. It is responsible,</w:t>
      </w:r>
      <w:r>
        <w:t xml:space="preserve"> among other roles,</w:t>
      </w:r>
      <w:r w:rsidRPr="00793E4C">
        <w:t xml:space="preserve"> </w:t>
      </w:r>
      <w:r>
        <w:t xml:space="preserve">for the acquisition </w:t>
      </w:r>
      <w:r w:rsidR="004E5396">
        <w:t xml:space="preserve">of </w:t>
      </w:r>
      <w:r w:rsidR="00986B0E">
        <w:t>goods and services</w:t>
      </w:r>
      <w:r>
        <w:t xml:space="preserve"> </w:t>
      </w:r>
      <w:r w:rsidRPr="00793E4C">
        <w:t xml:space="preserve">for the Government of Canada, pursuant to the </w:t>
      </w:r>
      <w:r w:rsidRPr="00DB1EF9">
        <w:rPr>
          <w:i/>
          <w:iCs/>
        </w:rPr>
        <w:t>Department of Public Works and Government Services Act</w:t>
      </w:r>
      <w:r w:rsidRPr="00793E4C">
        <w:t xml:space="preserve">, SC 1996, c 16. </w:t>
      </w:r>
    </w:p>
    <w:p w14:paraId="07E21056" w14:textId="281C1AA8" w:rsidR="00DB1EF9" w:rsidRPr="00793E4C" w:rsidRDefault="00DB1EF9" w:rsidP="00181335">
      <w:pPr>
        <w:pStyle w:val="ListParagraph"/>
      </w:pPr>
      <w:r w:rsidRPr="00793E4C">
        <w:t>Health Canada</w:t>
      </w:r>
      <w:r w:rsidR="006841AE">
        <w:t xml:space="preserve"> (“HC”)</w:t>
      </w:r>
      <w:r w:rsidRPr="00793E4C">
        <w:t xml:space="preserve"> is a federal department </w:t>
      </w:r>
      <w:r w:rsidR="00B44FC5">
        <w:t xml:space="preserve">responsible for national health policy, which is </w:t>
      </w:r>
      <w:r>
        <w:t>overseen</w:t>
      </w:r>
      <w:r w:rsidRPr="00793E4C">
        <w:t xml:space="preserve"> by the Minister of Health. The Minister</w:t>
      </w:r>
      <w:r w:rsidR="00181335">
        <w:t xml:space="preserve"> of Health</w:t>
      </w:r>
      <w:r w:rsidRPr="00793E4C">
        <w:t xml:space="preserve">’s responsibilities under the </w:t>
      </w:r>
      <w:r w:rsidRPr="00793E4C">
        <w:rPr>
          <w:i/>
          <w:iCs/>
        </w:rPr>
        <w:t xml:space="preserve">Department of Health Act, </w:t>
      </w:r>
      <w:r w:rsidRPr="00793E4C">
        <w:t xml:space="preserve">SC 1996, c 8 include the protection of the </w:t>
      </w:r>
      <w:r w:rsidR="00B44FC5">
        <w:t xml:space="preserve">Canadian </w:t>
      </w:r>
      <w:r w:rsidRPr="00793E4C">
        <w:t>public against risks to health and the spread of diseases</w:t>
      </w:r>
      <w:r>
        <w:t>,</w:t>
      </w:r>
      <w:r w:rsidRPr="00793E4C">
        <w:t xml:space="preserve"> as well as investigation and research into matters of public health</w:t>
      </w:r>
      <w:r w:rsidR="00B44FC5">
        <w:t>, including the monitoring of diseases</w:t>
      </w:r>
      <w:r w:rsidRPr="00793E4C">
        <w:t xml:space="preserve">. </w:t>
      </w:r>
    </w:p>
    <w:p w14:paraId="3300F99A" w14:textId="2BC508C0" w:rsidR="00DB1EF9" w:rsidRDefault="00DB1EF9" w:rsidP="00DB1EF9">
      <w:pPr>
        <w:pStyle w:val="ListParagraph"/>
      </w:pPr>
      <w:r w:rsidRPr="00793E4C">
        <w:lastRenderedPageBreak/>
        <w:t>The Minister</w:t>
      </w:r>
      <w:r w:rsidR="00181335">
        <w:t xml:space="preserve"> of Health</w:t>
      </w:r>
      <w:r w:rsidRPr="00793E4C">
        <w:t xml:space="preserve"> also presides over the Public Health Agency of Canada (“PHAC”)</w:t>
      </w:r>
      <w:r w:rsidR="00B44FC5">
        <w:t>. PHAC is</w:t>
      </w:r>
      <w:r w:rsidRPr="00793E4C">
        <w:t xml:space="preserve"> a statutory federal agency established pursuant to the </w:t>
      </w:r>
      <w:r w:rsidRPr="00793E4C">
        <w:rPr>
          <w:i/>
          <w:iCs/>
        </w:rPr>
        <w:t>Public Health Agency of Canada Act</w:t>
      </w:r>
      <w:r w:rsidRPr="00793E4C">
        <w:t>, SC 2006, c</w:t>
      </w:r>
      <w:r>
        <w:t xml:space="preserve"> </w:t>
      </w:r>
      <w:r w:rsidRPr="00793E4C">
        <w:t>5</w:t>
      </w:r>
      <w:r w:rsidR="00B44FC5" w:rsidRPr="00B44FC5">
        <w:t xml:space="preserve"> for the purpose of assisting the </w:t>
      </w:r>
      <w:r w:rsidR="00181335" w:rsidRPr="00793E4C">
        <w:t>Minister</w:t>
      </w:r>
      <w:r w:rsidR="00181335">
        <w:t xml:space="preserve"> of Health</w:t>
      </w:r>
      <w:r w:rsidR="00181335" w:rsidDel="00181335">
        <w:t xml:space="preserve"> </w:t>
      </w:r>
      <w:r w:rsidR="00B44FC5" w:rsidRPr="00B44FC5">
        <w:t xml:space="preserve">in exercising or performing </w:t>
      </w:r>
      <w:r w:rsidR="00181335">
        <w:t>his</w:t>
      </w:r>
      <w:r w:rsidR="00B44FC5" w:rsidRPr="00B44FC5">
        <w:t xml:space="preserve"> powers, duties</w:t>
      </w:r>
      <w:r w:rsidR="004130E6">
        <w:t>,</w:t>
      </w:r>
      <w:r w:rsidR="00B44FC5" w:rsidRPr="00B44FC5">
        <w:t xml:space="preserve"> and functions in relation to public health</w:t>
      </w:r>
      <w:r w:rsidR="00B44FC5">
        <w:t>.</w:t>
      </w:r>
    </w:p>
    <w:p w14:paraId="723D27B5" w14:textId="5A791EA2" w:rsidR="00B44FC5" w:rsidRPr="00C71C05" w:rsidRDefault="00B44FC5" w:rsidP="00B44FC5">
      <w:pPr>
        <w:pStyle w:val="ListParagraph"/>
      </w:pPr>
      <w:r w:rsidRPr="00B755AB">
        <w:t>Next Generation Manufacturing</w:t>
      </w:r>
      <w:r>
        <w:t xml:space="preserve"> Canada</w:t>
      </w:r>
      <w:r w:rsidRPr="00B755AB">
        <w:t xml:space="preserve"> (“NGen”) is an independent not-for-profit corporation with an independent board of directors</w:t>
      </w:r>
      <w:r>
        <w:t>.</w:t>
      </w:r>
      <w:r w:rsidRPr="00B44FC5">
        <w:t xml:space="preserve"> </w:t>
      </w:r>
      <w:r>
        <w:t xml:space="preserve">Canada states, with respect to paragraph 7 of the Claim, that </w:t>
      </w:r>
      <w:commentRangeStart w:id="6"/>
      <w:commentRangeStart w:id="7"/>
      <w:r>
        <w:t>NGen did not act as</w:t>
      </w:r>
      <w:r w:rsidRPr="00B755AB">
        <w:t xml:space="preserve"> an agent for Canada in respect of the allegations contained </w:t>
      </w:r>
      <w:r>
        <w:t>in</w:t>
      </w:r>
      <w:r w:rsidRPr="00B755AB">
        <w:t xml:space="preserve"> </w:t>
      </w:r>
      <w:r>
        <w:t>the Claim</w:t>
      </w:r>
      <w:r w:rsidRPr="00B755AB">
        <w:t>.</w:t>
      </w:r>
      <w:commentRangeEnd w:id="6"/>
      <w:r>
        <w:rPr>
          <w:rStyle w:val="CommentReference"/>
          <w:rFonts w:asciiTheme="minorHAnsi" w:hAnsiTheme="minorHAnsi"/>
        </w:rPr>
        <w:commentReference w:id="6"/>
      </w:r>
      <w:commentRangeEnd w:id="7"/>
      <w:r w:rsidR="009972EE">
        <w:rPr>
          <w:rStyle w:val="CommentReference"/>
          <w:rFonts w:asciiTheme="minorHAnsi" w:hAnsiTheme="minorHAnsi"/>
        </w:rPr>
        <w:commentReference w:id="7"/>
      </w:r>
    </w:p>
    <w:p w14:paraId="4424D88A" w14:textId="7F947BAD" w:rsidR="004F4749" w:rsidRPr="004F4749" w:rsidRDefault="004F4749" w:rsidP="006358AA">
      <w:pPr>
        <w:pStyle w:val="Heading1"/>
      </w:pPr>
      <w:r w:rsidRPr="004F4749">
        <w:t>THE COVID-19 PANDEMIC</w:t>
      </w:r>
      <w:r w:rsidR="00013EE7">
        <w:t xml:space="preserve"> AND </w:t>
      </w:r>
      <w:r w:rsidR="002276AE">
        <w:t>THE</w:t>
      </w:r>
      <w:r w:rsidR="00013EE7">
        <w:t xml:space="preserve"> </w:t>
      </w:r>
      <w:del w:id="8" w:author="MacKinnon, Robert (Civil Litigation) (he him il lui)" w:date="2024-12-20T13:31:00Z" w16du:dateUtc="2024-12-20T18:31:00Z">
        <w:r w:rsidR="00013EE7" w:rsidDel="00236AB4">
          <w:delText>PLAN</w:delText>
        </w:r>
      </w:del>
      <w:ins w:id="9" w:author="MacKinnon, Robert (Civil Litigation) (he him il lui)" w:date="2024-12-20T13:31:00Z" w16du:dateUtc="2024-12-20T18:31:00Z">
        <w:r w:rsidR="00236AB4">
          <w:t>CPMI POLICY</w:t>
        </w:r>
      </w:ins>
      <w:r w:rsidR="00013EE7">
        <w:t xml:space="preserve"> </w:t>
      </w:r>
      <w:del w:id="10" w:author="MacKinnon, Robert (Civil Litigation) (he him il lui)" w:date="2024-12-20T13:33:00Z" w16du:dateUtc="2024-12-20T18:33:00Z">
        <w:r w:rsidR="00013EE7" w:rsidDel="00236AB4">
          <w:delText>TO MOBILIZE INDUSTRY</w:delText>
        </w:r>
      </w:del>
    </w:p>
    <w:p w14:paraId="0422BFCD" w14:textId="78BCDF29" w:rsidR="004F4749" w:rsidRDefault="00015A5C" w:rsidP="006358AA">
      <w:pPr>
        <w:pStyle w:val="ListParagraph"/>
      </w:pPr>
      <w:r>
        <w:t>T</w:t>
      </w:r>
      <w:r w:rsidR="00013EE7">
        <w:t>he first presumptive case of COVID-19 was reported in Canada</w:t>
      </w:r>
      <w:r w:rsidRPr="00015A5C">
        <w:t xml:space="preserve"> </w:t>
      </w:r>
      <w:r>
        <w:t>on January 25, 2020. On</w:t>
      </w:r>
      <w:r w:rsidR="00013EE7">
        <w:t xml:space="preserve"> March 11, 2020</w:t>
      </w:r>
      <w:r w:rsidR="008C7708">
        <w:t>,</w:t>
      </w:r>
      <w:r w:rsidR="00013EE7">
        <w:t xml:space="preserve"> the World Health Organization declared COVID-19 a pandemic.</w:t>
      </w:r>
    </w:p>
    <w:p w14:paraId="57B7A78D" w14:textId="4FCBB40C" w:rsidR="00236AB4" w:rsidRPr="00236AB4" w:rsidRDefault="00F70723" w:rsidP="00236AB4">
      <w:pPr>
        <w:pStyle w:val="ListParagraph"/>
        <w:rPr>
          <w:ins w:id="11" w:author="MacKinnon, Robert (Civil Litigation) (he him il lui)" w:date="2024-12-20T13:30:00Z"/>
          <w:lang w:val="en-GB"/>
        </w:rPr>
      </w:pPr>
      <w:r>
        <w:t>On</w:t>
      </w:r>
      <w:r w:rsidR="00013EE7">
        <w:t xml:space="preserve"> March 20, 2024, Prime Minister Justi</w:t>
      </w:r>
      <w:r w:rsidR="00015A5C">
        <w:t>n</w:t>
      </w:r>
      <w:r w:rsidR="00013EE7">
        <w:t xml:space="preserve"> Trudeau </w:t>
      </w:r>
      <w:r w:rsidR="00B63B54">
        <w:t xml:space="preserve">publicly </w:t>
      </w:r>
      <w:r w:rsidR="00013EE7">
        <w:t xml:space="preserve">announced Canada’s </w:t>
      </w:r>
      <w:del w:id="12" w:author="MacKinnon, Robert (Civil Litigation) (he him il lui)" w:date="2024-12-20T13:31:00Z" w16du:dateUtc="2024-12-20T18:31:00Z">
        <w:r w:rsidR="00013EE7" w:rsidDel="00236AB4">
          <w:delText>Plan</w:delText>
        </w:r>
      </w:del>
      <w:ins w:id="13" w:author="MacKinnon, Robert (Civil Litigation) (he him il lui)" w:date="2024-12-20T13:31:00Z" w16du:dateUtc="2024-12-20T18:31:00Z">
        <w:r w:rsidR="00236AB4">
          <w:t>CPMI Policy</w:t>
        </w:r>
      </w:ins>
      <w:r w:rsidR="00013EE7">
        <w:t xml:space="preserve"> to Mobilize Industry to fight COVID-19</w:t>
      </w:r>
      <w:r w:rsidR="00B63B54">
        <w:t xml:space="preserve"> (“</w:t>
      </w:r>
      <w:del w:id="14" w:author="MacKinnon, Robert (Civil Litigation) (he him il lui)" w:date="2024-12-20T13:29:00Z" w16du:dateUtc="2024-12-20T18:29:00Z">
        <w:r w:rsidR="00B63B54" w:rsidDel="00236AB4">
          <w:delText xml:space="preserve">the </w:delText>
        </w:r>
        <w:r w:rsidR="00B63B54" w:rsidRPr="00A56FD5" w:rsidDel="00236AB4">
          <w:delText>Plan</w:delText>
        </w:r>
      </w:del>
      <w:proofErr w:type="gramStart"/>
      <w:ins w:id="15" w:author="MacKinnon, Robert (Civil Litigation) (he him il lui)" w:date="2024-12-20T13:31:00Z" w16du:dateUtc="2024-12-20T18:31:00Z">
        <w:r w:rsidR="00236AB4">
          <w:t xml:space="preserve">CPMI </w:t>
        </w:r>
      </w:ins>
      <w:r w:rsidR="00B63B54">
        <w:t>”</w:t>
      </w:r>
      <w:proofErr w:type="gramEnd"/>
      <w:r w:rsidR="00B63B54">
        <w:t>)</w:t>
      </w:r>
      <w:r w:rsidR="00013EE7">
        <w:t>.</w:t>
      </w:r>
      <w:r w:rsidR="00BA5B92">
        <w:t xml:space="preserve"> </w:t>
      </w:r>
      <w:ins w:id="16" w:author="MacKinnon, Robert (Civil Litigation) (he him il lui)" w:date="2024-12-20T13:30:00Z">
        <w:r w:rsidR="00236AB4" w:rsidRPr="00236AB4">
          <w:rPr>
            <w:lang w:val="en-GB"/>
          </w:rPr>
          <w:t>CPMI was a core policy response by the Government of Canada to the pandemic. It was not directed at any particular entity, and it was not a promise to purchase any specific product from a particular company. The announcement was solely a means to inform domestic companies of the measures being taken to support businesses should they wish to increase their scale of production or re-tool their manufacturing lines to help in the fight against COVID-19. </w:t>
        </w:r>
      </w:ins>
    </w:p>
    <w:p w14:paraId="1B0217FB" w14:textId="0BE1E713" w:rsidR="003E25D1" w:rsidRPr="003E25D1" w:rsidRDefault="003E25D1" w:rsidP="00732DF6">
      <w:pPr>
        <w:pStyle w:val="ListParagraph"/>
      </w:pPr>
      <w:r>
        <w:lastRenderedPageBreak/>
        <w:t xml:space="preserve">The </w:t>
      </w:r>
      <w:del w:id="17" w:author="MacKinnon, Robert (Civil Litigation) (he him il lui)" w:date="2024-12-20T13:30:00Z" w16du:dateUtc="2024-12-20T18:30:00Z">
        <w:r w:rsidR="00BA5B92" w:rsidDel="00236AB4">
          <w:delText xml:space="preserve">Plan </w:delText>
        </w:r>
      </w:del>
      <w:ins w:id="18" w:author="MacKinnon, Robert (Civil Litigation) (he him il lui)" w:date="2024-12-20T13:30:00Z" w16du:dateUtc="2024-12-20T18:30:00Z">
        <w:r w:rsidR="00236AB4">
          <w:t>CPMI Policy</w:t>
        </w:r>
        <w:r w:rsidR="00236AB4">
          <w:t xml:space="preserve"> </w:t>
        </w:r>
      </w:ins>
      <w:r w:rsidR="002276AE">
        <w:t>informed</w:t>
      </w:r>
      <w:r w:rsidRPr="00207CAA">
        <w:t xml:space="preserve"> </w:t>
      </w:r>
      <w:r>
        <w:t>the public of new measures</w:t>
      </w:r>
      <w:r w:rsidRPr="00207CAA">
        <w:t xml:space="preserve"> taken to support </w:t>
      </w:r>
      <w:r>
        <w:t xml:space="preserve">Canadian </w:t>
      </w:r>
      <w:r w:rsidRPr="00207CAA">
        <w:t xml:space="preserve">businesses </w:t>
      </w:r>
      <w:r>
        <w:t xml:space="preserve">should they wish to </w:t>
      </w:r>
      <w:r w:rsidRPr="00B63B54">
        <w:t xml:space="preserve">rapidly scale up production or re-tool their manufacturing lines to develop products made in Canada that </w:t>
      </w:r>
      <w:r>
        <w:t>would</w:t>
      </w:r>
      <w:r w:rsidRPr="00B63B54">
        <w:t xml:space="preserve"> help in the fight against COVID-19</w:t>
      </w:r>
      <w:r>
        <w:t xml:space="preserve">. </w:t>
      </w:r>
      <w:r w:rsidRPr="00B67CE1">
        <w:t>These products could include critical health and safety supplies and equipment, including personal protective equipment</w:t>
      </w:r>
      <w:r>
        <w:t xml:space="preserve"> (“PPE”)</w:t>
      </w:r>
      <w:r w:rsidRPr="00B67CE1">
        <w:t>, sanitization products, diagnostic and testing products, and disease tracking technology.</w:t>
      </w:r>
    </w:p>
    <w:p w14:paraId="1699D9E0" w14:textId="3676661A" w:rsidR="00B67CE1" w:rsidRDefault="001A050C" w:rsidP="00732DF6">
      <w:pPr>
        <w:pStyle w:val="ListParagraph"/>
      </w:pPr>
      <w:r>
        <w:t xml:space="preserve">The </w:t>
      </w:r>
      <w:del w:id="19" w:author="MacKinnon, Robert (Civil Litigation) (he him il lui)" w:date="2024-12-20T13:31:00Z" w16du:dateUtc="2024-12-20T18:31:00Z">
        <w:r w:rsidR="00B63B54" w:rsidDel="00236AB4">
          <w:delText>Plan</w:delText>
        </w:r>
      </w:del>
      <w:ins w:id="20" w:author="MacKinnon, Robert (Civil Litigation) (he him il lui)" w:date="2024-12-20T13:31:00Z" w16du:dateUtc="2024-12-20T18:31:00Z">
        <w:r w:rsidR="00236AB4">
          <w:t>CPMI Policy</w:t>
        </w:r>
      </w:ins>
      <w:r w:rsidR="00B63B54">
        <w:t xml:space="preserve"> sought</w:t>
      </w:r>
      <w:r w:rsidR="00B63B54" w:rsidRPr="00B63B54">
        <w:t xml:space="preserve"> to create pathways to deploy resources to domestic manufacturers and businesses so they could help during this critical time. </w:t>
      </w:r>
      <w:r w:rsidR="003E25D1">
        <w:rPr>
          <w:lang w:val="en-US"/>
        </w:rPr>
        <w:t xml:space="preserve">The </w:t>
      </w:r>
      <w:del w:id="21" w:author="MacKinnon, Robert (Civil Litigation) (he him il lui)" w:date="2024-12-20T13:31:00Z" w16du:dateUtc="2024-12-20T18:31:00Z">
        <w:r w:rsidR="003E25D1" w:rsidDel="00236AB4">
          <w:rPr>
            <w:lang w:val="en-US"/>
          </w:rPr>
          <w:delText>Plan</w:delText>
        </w:r>
      </w:del>
      <w:ins w:id="22" w:author="MacKinnon, Robert (Civil Litigation) (he him il lui)" w:date="2024-12-20T13:31:00Z" w16du:dateUtc="2024-12-20T18:31:00Z">
        <w:r w:rsidR="00236AB4">
          <w:rPr>
            <w:lang w:val="en-US"/>
          </w:rPr>
          <w:t xml:space="preserve">CPMI </w:t>
        </w:r>
      </w:ins>
      <w:del w:id="23" w:author="MacKinnon, Robert (Civil Litigation) (he him il lui)" w:date="2024-12-20T13:36:00Z" w16du:dateUtc="2024-12-20T18:36:00Z">
        <w:r w:rsidR="009D209E" w:rsidRPr="003E25D1" w:rsidDel="00236AB4">
          <w:rPr>
            <w:lang w:val="en-US"/>
          </w:rPr>
          <w:delText xml:space="preserve"> </w:delText>
        </w:r>
      </w:del>
      <w:r w:rsidR="009D209E" w:rsidRPr="003E25D1">
        <w:rPr>
          <w:lang w:val="en-US"/>
        </w:rPr>
        <w:t xml:space="preserve">was not directed at </w:t>
      </w:r>
      <w:r w:rsidR="003E25D1">
        <w:rPr>
          <w:lang w:val="en-US"/>
        </w:rPr>
        <w:t xml:space="preserve">any </w:t>
      </w:r>
      <w:proofErr w:type="gramStart"/>
      <w:r w:rsidR="00690F4E">
        <w:rPr>
          <w:lang w:val="en-US"/>
        </w:rPr>
        <w:t xml:space="preserve">particular </w:t>
      </w:r>
      <w:r w:rsidR="003E25D1">
        <w:rPr>
          <w:lang w:val="en-US"/>
        </w:rPr>
        <w:t>businesses</w:t>
      </w:r>
      <w:proofErr w:type="gramEnd"/>
      <w:r>
        <w:rPr>
          <w:lang w:val="en-US"/>
        </w:rPr>
        <w:t>, nor</w:t>
      </w:r>
      <w:r w:rsidR="008E2D10">
        <w:rPr>
          <w:lang w:val="en-US"/>
        </w:rPr>
        <w:t xml:space="preserve"> </w:t>
      </w:r>
      <w:r w:rsidR="009D209E" w:rsidRPr="003E25D1">
        <w:rPr>
          <w:lang w:val="en-US"/>
        </w:rPr>
        <w:t xml:space="preserve">did it contain commitments or promises with respect to the purchase </w:t>
      </w:r>
      <w:r w:rsidR="00015A5C">
        <w:rPr>
          <w:lang w:val="en-US"/>
        </w:rPr>
        <w:t xml:space="preserve">or sale </w:t>
      </w:r>
      <w:r w:rsidR="009D209E" w:rsidRPr="003E25D1">
        <w:rPr>
          <w:lang w:val="en-US"/>
        </w:rPr>
        <w:t>of any particular products</w:t>
      </w:r>
      <w:r>
        <w:rPr>
          <w:lang w:val="en-US"/>
        </w:rPr>
        <w:t xml:space="preserve">. </w:t>
      </w:r>
      <w:commentRangeStart w:id="24"/>
      <w:r>
        <w:t>Canada denies</w:t>
      </w:r>
      <w:r w:rsidR="00446D18">
        <w:t xml:space="preserve"> the allegation, in paragraph 6 of the Claim,</w:t>
      </w:r>
      <w:r>
        <w:t xml:space="preserve"> that the </w:t>
      </w:r>
      <w:del w:id="25" w:author="MacKinnon, Robert (Civil Litigation) (he him il lui)" w:date="2024-12-20T13:31:00Z" w16du:dateUtc="2024-12-20T18:31:00Z">
        <w:r w:rsidDel="00236AB4">
          <w:delText>Plan</w:delText>
        </w:r>
      </w:del>
      <w:ins w:id="26" w:author="MacKinnon, Robert (Civil Litigation) (he him il lui)" w:date="2024-12-20T13:31:00Z" w16du:dateUtc="2024-12-20T18:31:00Z">
        <w:r w:rsidR="00236AB4">
          <w:t>CPMI Policy</w:t>
        </w:r>
      </w:ins>
      <w:r>
        <w:t xml:space="preserve"> purported to</w:t>
      </w:r>
      <w:r w:rsidR="008E2D10" w:rsidRPr="00446D18">
        <w:rPr>
          <w:lang w:val="en-US"/>
        </w:rPr>
        <w:t xml:space="preserve"> place</w:t>
      </w:r>
      <w:r w:rsidRPr="00446D18">
        <w:rPr>
          <w:lang w:val="en-US"/>
        </w:rPr>
        <w:t xml:space="preserve"> any</w:t>
      </w:r>
      <w:r w:rsidR="008E2D10" w:rsidRPr="00446D18">
        <w:rPr>
          <w:lang w:val="en-US"/>
        </w:rPr>
        <w:t xml:space="preserve"> limits on </w:t>
      </w:r>
      <w:r w:rsidR="00446D18">
        <w:rPr>
          <w:lang w:val="en-US"/>
        </w:rPr>
        <w:t>the sale of</w:t>
      </w:r>
      <w:r w:rsidR="008E2D10" w:rsidRPr="00446D18">
        <w:rPr>
          <w:lang w:val="en-US"/>
        </w:rPr>
        <w:t xml:space="preserve"> domestically produced supplies outside of Canada</w:t>
      </w:r>
      <w:r w:rsidR="003E25D1" w:rsidRPr="003E25D1">
        <w:t>.</w:t>
      </w:r>
      <w:commentRangeEnd w:id="24"/>
      <w:r w:rsidR="00A62B8A">
        <w:rPr>
          <w:rStyle w:val="CommentReference"/>
          <w:rFonts w:asciiTheme="minorHAnsi" w:hAnsiTheme="minorHAnsi"/>
        </w:rPr>
        <w:commentReference w:id="24"/>
      </w:r>
    </w:p>
    <w:p w14:paraId="05C16774" w14:textId="4018C448" w:rsidR="00614F7B" w:rsidRDefault="006358AA" w:rsidP="00732DF6">
      <w:pPr>
        <w:pStyle w:val="ListParagraph"/>
      </w:pPr>
      <w:commentRangeStart w:id="27"/>
      <w:r>
        <w:t>ISED</w:t>
      </w:r>
      <w:r w:rsidR="00D67514">
        <w:rPr>
          <w:lang w:val="en-GB"/>
        </w:rPr>
        <w:t xml:space="preserve"> </w:t>
      </w:r>
      <w:r w:rsidR="00B755AB" w:rsidRPr="00D67514">
        <w:rPr>
          <w:lang w:val="en-GB"/>
        </w:rPr>
        <w:t xml:space="preserve">assisted in </w:t>
      </w:r>
      <w:del w:id="28" w:author="MacKinnon, Robert (Civil Litigation) (he him il lui)" w:date="2024-12-20T13:37:00Z" w16du:dateUtc="2024-12-20T18:37:00Z">
        <w:r w:rsidR="00B755AB" w:rsidRPr="00D67514" w:rsidDel="00236AB4">
          <w:rPr>
            <w:lang w:val="en-GB"/>
          </w:rPr>
          <w:delText xml:space="preserve">operationalizing </w:delText>
        </w:r>
      </w:del>
      <w:ins w:id="29" w:author="MacKinnon, Robert (Civil Litigation) (he him il lui)" w:date="2024-12-20T13:37:00Z" w16du:dateUtc="2024-12-20T18:37:00Z">
        <w:r w:rsidR="00236AB4">
          <w:rPr>
            <w:lang w:val="en-GB"/>
          </w:rPr>
          <w:t>implementing</w:t>
        </w:r>
        <w:r w:rsidR="00236AB4" w:rsidRPr="00D67514">
          <w:rPr>
            <w:lang w:val="en-GB"/>
          </w:rPr>
          <w:t xml:space="preserve"> </w:t>
        </w:r>
      </w:ins>
      <w:r w:rsidR="00B755AB" w:rsidRPr="00D67514">
        <w:rPr>
          <w:lang w:val="en-GB"/>
        </w:rPr>
        <w:t xml:space="preserve">the </w:t>
      </w:r>
      <w:del w:id="30" w:author="MacKinnon, Robert (Civil Litigation) (he him il lui)" w:date="2024-12-20T13:31:00Z" w16du:dateUtc="2024-12-20T18:31:00Z">
        <w:r w:rsidR="00B755AB" w:rsidRPr="00D67514" w:rsidDel="00236AB4">
          <w:rPr>
            <w:lang w:val="en-GB"/>
          </w:rPr>
          <w:delText>Plan</w:delText>
        </w:r>
      </w:del>
      <w:ins w:id="31" w:author="MacKinnon, Robert (Civil Litigation) (he him il lui)" w:date="2024-12-20T13:31:00Z" w16du:dateUtc="2024-12-20T18:31:00Z">
        <w:r w:rsidR="00236AB4">
          <w:rPr>
            <w:lang w:val="en-GB"/>
          </w:rPr>
          <w:t>CPMI Policy</w:t>
        </w:r>
      </w:ins>
      <w:r w:rsidR="00B755AB" w:rsidRPr="00D67514">
        <w:rPr>
          <w:lang w:val="en-GB"/>
        </w:rPr>
        <w:t xml:space="preserve"> </w:t>
      </w:r>
      <w:commentRangeEnd w:id="27"/>
      <w:r>
        <w:rPr>
          <w:rStyle w:val="CommentReference"/>
          <w:rFonts w:asciiTheme="minorHAnsi" w:hAnsiTheme="minorHAnsi"/>
        </w:rPr>
        <w:commentReference w:id="27"/>
      </w:r>
      <w:commentRangeStart w:id="32"/>
      <w:r w:rsidR="00B755AB" w:rsidRPr="00D67514">
        <w:rPr>
          <w:lang w:val="en-GB"/>
        </w:rPr>
        <w:t>by identifying businesses</w:t>
      </w:r>
      <w:commentRangeEnd w:id="32"/>
      <w:r w:rsidR="00D35576">
        <w:rPr>
          <w:rStyle w:val="CommentReference"/>
          <w:rFonts w:asciiTheme="minorHAnsi" w:hAnsiTheme="minorHAnsi"/>
        </w:rPr>
        <w:commentReference w:id="32"/>
      </w:r>
      <w:r w:rsidR="00B755AB" w:rsidRPr="00D67514">
        <w:rPr>
          <w:lang w:val="en-GB"/>
        </w:rPr>
        <w:t xml:space="preserve"> that had the potential to </w:t>
      </w:r>
      <w:r w:rsidR="00B755AB" w:rsidRPr="00B755AB">
        <w:t>re-tool or scale up their production capacity to fight COVID-19. ISED would</w:t>
      </w:r>
      <w:r w:rsidR="00F22010">
        <w:t xml:space="preserve"> help support businesses by</w:t>
      </w:r>
      <w:r w:rsidR="00B755AB" w:rsidRPr="00B755AB">
        <w:t>, for example, provid</w:t>
      </w:r>
      <w:r w:rsidR="00F22010">
        <w:t>ing</w:t>
      </w:r>
      <w:r w:rsidR="00B755AB" w:rsidRPr="00B755AB">
        <w:t xml:space="preserve"> information to such businesses on how to locate </w:t>
      </w:r>
      <w:r w:rsidR="00D35576">
        <w:t>HC</w:t>
      </w:r>
      <w:r w:rsidR="00B755AB" w:rsidRPr="00B755AB">
        <w:t xml:space="preserve"> regulatory requirements and assist in connecting these businesses to </w:t>
      </w:r>
      <w:r w:rsidR="00E05A3F">
        <w:t>PSPC</w:t>
      </w:r>
      <w:r w:rsidR="00B755AB" w:rsidRPr="00B755AB">
        <w:t>.</w:t>
      </w:r>
      <w:r w:rsidR="00BA5B92">
        <w:t xml:space="preserve"> </w:t>
      </w:r>
    </w:p>
    <w:p w14:paraId="529CC7CD" w14:textId="2FCD029B" w:rsidR="001A050C" w:rsidRDefault="00015A5C" w:rsidP="00732DF6">
      <w:pPr>
        <w:pStyle w:val="ListParagraph"/>
      </w:pPr>
      <w:commentRangeStart w:id="33"/>
      <w:commentRangeStart w:id="34"/>
      <w:del w:id="35" w:author="MacKinnon, Robert (Civil Litigation) (he him il lui)" w:date="2024-12-20T13:42:00Z" w16du:dateUtc="2024-12-20T18:42:00Z">
        <w:r w:rsidDel="0017349C">
          <w:delText>A</w:delText>
        </w:r>
        <w:r w:rsidR="001A050C" w:rsidDel="0017349C">
          <w:delText xml:space="preserve"> </w:delText>
        </w:r>
        <w:r w:rsidDel="0017349C">
          <w:delText xml:space="preserve">specific </w:delText>
        </w:r>
        <w:r w:rsidR="00A62B8A" w:rsidDel="0017349C">
          <w:delText xml:space="preserve">pathway </w:delText>
        </w:r>
        <w:r w:rsidDel="0017349C">
          <w:delText>that Canada utilized to</w:delText>
        </w:r>
        <w:r w:rsidR="00614F7B" w:rsidDel="0017349C">
          <w:delText xml:space="preserve"> </w:delText>
        </w:r>
        <w:r w:rsidR="002517A7" w:rsidRPr="00B63B54" w:rsidDel="0017349C">
          <w:delText>deploy resources to domestic manufacturers and businesses</w:delText>
        </w:r>
        <w:r w:rsidR="002517A7" w:rsidDel="0017349C">
          <w:delText xml:space="preserve"> </w:delText>
        </w:r>
        <w:r w:rsidR="00D2506A" w:rsidDel="0017349C">
          <w:delText xml:space="preserve">was </w:delText>
        </w:r>
        <w:r w:rsidR="006358AA" w:rsidDel="0017349C">
          <w:delText>through NRC-IRAP</w:delText>
        </w:r>
        <w:r w:rsidR="00B755AB" w:rsidRPr="00B755AB" w:rsidDel="0017349C">
          <w:delText xml:space="preserve">. </w:delText>
        </w:r>
      </w:del>
      <w:commentRangeEnd w:id="34"/>
      <w:r w:rsidR="0017349C">
        <w:rPr>
          <w:rStyle w:val="CommentReference"/>
          <w:rFonts w:asciiTheme="minorHAnsi" w:hAnsiTheme="minorHAnsi"/>
        </w:rPr>
        <w:commentReference w:id="34"/>
      </w:r>
      <w:r w:rsidR="00B8439A" w:rsidRPr="00B755AB">
        <w:t xml:space="preserve">Following the </w:t>
      </w:r>
      <w:del w:id="36" w:author="MacKinnon, Robert (Civil Litigation) (he him il lui)" w:date="2024-12-20T13:31:00Z" w16du:dateUtc="2024-12-20T18:31:00Z">
        <w:r w:rsidR="00B8439A" w:rsidRPr="00B755AB" w:rsidDel="00236AB4">
          <w:delText>Plan</w:delText>
        </w:r>
      </w:del>
      <w:ins w:id="37" w:author="MacKinnon, Robert (Civil Litigation) (he him il lui)" w:date="2024-12-20T13:31:00Z" w16du:dateUtc="2024-12-20T18:31:00Z">
        <w:r w:rsidR="00236AB4">
          <w:t>CPMI Policy</w:t>
        </w:r>
      </w:ins>
      <w:r w:rsidR="00B8439A" w:rsidRPr="00B755AB">
        <w:t xml:space="preserve">’s announcement, NRC-IRAP provided industrial technology advisors to triage the capabilities of businesses who expressed interest in re-tooling or scaling up production capacity to fight COVID-19. These advisers would assess companies’ </w:t>
      </w:r>
      <w:r w:rsidR="006358AA">
        <w:t>r</w:t>
      </w:r>
      <w:r w:rsidR="006358AA" w:rsidRPr="006358AA">
        <w:t xml:space="preserve">eadiness to pivot and capacity to satisfy obligations in </w:t>
      </w:r>
      <w:r w:rsidR="006358AA" w:rsidRPr="006358AA">
        <w:lastRenderedPageBreak/>
        <w:t>respect of funding</w:t>
      </w:r>
      <w:r w:rsidR="00B8439A" w:rsidRPr="00B755AB">
        <w:t xml:space="preserve">. NRC-IRAP would enter into </w:t>
      </w:r>
      <w:r w:rsidR="00F22010">
        <w:t xml:space="preserve">written </w:t>
      </w:r>
      <w:r w:rsidR="009E4E0B">
        <w:t>c</w:t>
      </w:r>
      <w:r w:rsidR="00B8439A" w:rsidRPr="00B755AB">
        <w:t xml:space="preserve">ontribution </w:t>
      </w:r>
      <w:r w:rsidR="009E4E0B">
        <w:t>a</w:t>
      </w:r>
      <w:r w:rsidR="00B8439A" w:rsidRPr="00B755AB">
        <w:t xml:space="preserve">greements with companies determined to </w:t>
      </w:r>
      <w:r w:rsidR="00B04283" w:rsidRPr="00B755AB">
        <w:t xml:space="preserve">be </w:t>
      </w:r>
      <w:r w:rsidR="00B8439A" w:rsidRPr="00B755AB">
        <w:t>eligible for support.</w:t>
      </w:r>
      <w:r w:rsidR="00EF07AE" w:rsidRPr="00B755AB">
        <w:t xml:space="preserve"> </w:t>
      </w:r>
      <w:commentRangeEnd w:id="33"/>
      <w:r w:rsidR="00D26103">
        <w:rPr>
          <w:rStyle w:val="CommentReference"/>
          <w:rFonts w:asciiTheme="minorHAnsi" w:hAnsiTheme="minorHAnsi"/>
        </w:rPr>
        <w:commentReference w:id="33"/>
      </w:r>
    </w:p>
    <w:p w14:paraId="3BB126C9" w14:textId="0DF99D81" w:rsidR="00B755AB" w:rsidRDefault="004E5396" w:rsidP="00732DF6">
      <w:pPr>
        <w:pStyle w:val="ListParagraph"/>
      </w:pPr>
      <w:r>
        <w:t xml:space="preserve">These </w:t>
      </w:r>
      <w:r w:rsidR="001A050C">
        <w:t>NRC-IRAP</w:t>
      </w:r>
      <w:r w:rsidR="00EF07AE" w:rsidRPr="00B755AB">
        <w:t xml:space="preserve"> </w:t>
      </w:r>
      <w:r w:rsidR="009E4E0B">
        <w:t>c</w:t>
      </w:r>
      <w:r w:rsidR="00EF07AE" w:rsidRPr="00B755AB">
        <w:t xml:space="preserve">ontribution </w:t>
      </w:r>
      <w:r w:rsidR="009E4E0B">
        <w:t>a</w:t>
      </w:r>
      <w:r w:rsidR="00EF07AE" w:rsidRPr="00B755AB">
        <w:t xml:space="preserve">greements were a means of providing support for companies’ efforts to re-tool or scale up capacity. They </w:t>
      </w:r>
      <w:r w:rsidR="009E4E0B">
        <w:t xml:space="preserve">explicitly </w:t>
      </w:r>
      <w:r w:rsidR="00EF07AE" w:rsidRPr="00B755AB">
        <w:t xml:space="preserve">did not create </w:t>
      </w:r>
      <w:r w:rsidR="003709E3" w:rsidRPr="00B755AB">
        <w:t xml:space="preserve">a </w:t>
      </w:r>
      <w:r w:rsidR="00EF07AE" w:rsidRPr="00B755AB">
        <w:t xml:space="preserve">partnership, joint venture, or agency relationship between the recipient company and the NRC, nor did they constitute </w:t>
      </w:r>
      <w:r w:rsidR="003709E3" w:rsidRPr="00B755AB">
        <w:t xml:space="preserve">any </w:t>
      </w:r>
      <w:r w:rsidR="001A050C">
        <w:t xml:space="preserve">form of </w:t>
      </w:r>
      <w:r w:rsidR="00EF07AE" w:rsidRPr="00B755AB">
        <w:t xml:space="preserve">procurement commitment or </w:t>
      </w:r>
      <w:r w:rsidR="001A050C">
        <w:t xml:space="preserve">procurement </w:t>
      </w:r>
      <w:r w:rsidR="00EF07AE" w:rsidRPr="00B755AB">
        <w:t xml:space="preserve">contract. </w:t>
      </w:r>
    </w:p>
    <w:p w14:paraId="4734B426" w14:textId="3AFFC4A1" w:rsidR="006358AA" w:rsidRDefault="002517A7" w:rsidP="005D3B3D">
      <w:pPr>
        <w:pStyle w:val="ListParagraph"/>
      </w:pPr>
      <w:r>
        <w:t xml:space="preserve">Canada denies the allegation contained in paragraph 7 of the Claim that as part of the </w:t>
      </w:r>
      <w:del w:id="38" w:author="MacKinnon, Robert (Civil Litigation) (he him il lui)" w:date="2024-12-20T13:31:00Z" w16du:dateUtc="2024-12-20T18:31:00Z">
        <w:r w:rsidDel="00236AB4">
          <w:delText>Plan</w:delText>
        </w:r>
      </w:del>
      <w:ins w:id="39" w:author="MacKinnon, Robert (Civil Litigation) (he him il lui)" w:date="2024-12-20T13:31:00Z" w16du:dateUtc="2024-12-20T18:31:00Z">
        <w:r w:rsidR="00236AB4">
          <w:t>CPMI Policy</w:t>
        </w:r>
      </w:ins>
      <w:r>
        <w:t>, f</w:t>
      </w:r>
      <w:r w:rsidRPr="004F4749">
        <w:t xml:space="preserve">unds were </w:t>
      </w:r>
      <w:r>
        <w:t xml:space="preserve">awarded to “preferred” manufacturers. Rather, funds were awarded to </w:t>
      </w:r>
      <w:r w:rsidRPr="004F4749">
        <w:t>manufacture</w:t>
      </w:r>
      <w:r>
        <w:t>r</w:t>
      </w:r>
      <w:r w:rsidRPr="004F4749">
        <w:t>s</w:t>
      </w:r>
      <w:r>
        <w:t xml:space="preserve"> </w:t>
      </w:r>
      <w:r w:rsidRPr="004F4749">
        <w:t>based</w:t>
      </w:r>
      <w:r>
        <w:t xml:space="preserve"> </w:t>
      </w:r>
      <w:r w:rsidRPr="004F4749">
        <w:t>on their capacit</w:t>
      </w:r>
      <w:r>
        <w:t xml:space="preserve">ies, including their potential ability </w:t>
      </w:r>
      <w:r w:rsidRPr="004F4749">
        <w:t xml:space="preserve">to comply with </w:t>
      </w:r>
      <w:r>
        <w:t>H</w:t>
      </w:r>
      <w:r w:rsidR="00D26103">
        <w:t>C</w:t>
      </w:r>
      <w:r>
        <w:t xml:space="preserve">’s </w:t>
      </w:r>
      <w:r w:rsidRPr="004F4749">
        <w:t xml:space="preserve">regulatory </w:t>
      </w:r>
      <w:r>
        <w:t>requirements and</w:t>
      </w:r>
      <w:r w:rsidRPr="004F4749">
        <w:t xml:space="preserve"> </w:t>
      </w:r>
      <w:r>
        <w:t xml:space="preserve">PSPC’s </w:t>
      </w:r>
      <w:r w:rsidRPr="004F4749">
        <w:t>procurement requirements.</w:t>
      </w:r>
      <w:r>
        <w:t xml:space="preserve"> </w:t>
      </w:r>
    </w:p>
    <w:p w14:paraId="62EBDF8E" w14:textId="6B30B8F6" w:rsidR="00C00CDF" w:rsidRPr="004F4749" w:rsidRDefault="00972E1E" w:rsidP="006358AA">
      <w:pPr>
        <w:pStyle w:val="Heading1"/>
      </w:pPr>
      <w:r>
        <w:t>THE CONTRIBUTION AGREEMENT</w:t>
      </w:r>
    </w:p>
    <w:p w14:paraId="082EDC81" w14:textId="13C7A2F8" w:rsidR="00A53633" w:rsidRDefault="00DE1607" w:rsidP="00732DF6">
      <w:pPr>
        <w:pStyle w:val="ListParagraph"/>
      </w:pPr>
      <w:r>
        <w:t xml:space="preserve">In May of 2020, NRC-IRAP entered into a </w:t>
      </w:r>
      <w:r w:rsidR="00EE157C">
        <w:t>c</w:t>
      </w:r>
      <w:r>
        <w:t xml:space="preserve">ontribution </w:t>
      </w:r>
      <w:r w:rsidR="00EE157C">
        <w:t>a</w:t>
      </w:r>
      <w:r>
        <w:t>greement</w:t>
      </w:r>
      <w:r w:rsidR="00EE157C">
        <w:t xml:space="preserve"> (the “Contribution Agreement”)</w:t>
      </w:r>
      <w:r>
        <w:t xml:space="preserve"> with the Plaintiff</w:t>
      </w:r>
      <w:r w:rsidR="00A077F7">
        <w:t xml:space="preserve"> for </w:t>
      </w:r>
      <w:r w:rsidR="00A077F7" w:rsidRPr="004F4749">
        <w:t>Project #949729</w:t>
      </w:r>
      <w:r w:rsidR="00F060F3">
        <w:t xml:space="preserve"> (the “Project”)</w:t>
      </w:r>
      <w:r>
        <w:t xml:space="preserve">. </w:t>
      </w:r>
      <w:r w:rsidR="00F060F3">
        <w:t xml:space="preserve">Canada admits the allegations in </w:t>
      </w:r>
      <w:r w:rsidR="00F060F3" w:rsidRPr="004F4749">
        <w:t>paragraph</w:t>
      </w:r>
      <w:r w:rsidR="00F060F3">
        <w:t>s</w:t>
      </w:r>
      <w:r w:rsidR="00F060F3" w:rsidRPr="004F4749">
        <w:t xml:space="preserve"> </w:t>
      </w:r>
      <w:r w:rsidR="00F060F3">
        <w:t>11-</w:t>
      </w:r>
      <w:r w:rsidR="00F060F3" w:rsidRPr="004F4749">
        <w:t>1</w:t>
      </w:r>
      <w:r w:rsidR="00F060F3">
        <w:t>4</w:t>
      </w:r>
      <w:r w:rsidR="00F060F3" w:rsidRPr="004F4749">
        <w:t xml:space="preserve"> of the Claim</w:t>
      </w:r>
      <w:r w:rsidR="00EE157C">
        <w:t xml:space="preserve">. Specifically, </w:t>
      </w:r>
      <w:r w:rsidR="00F060F3" w:rsidRPr="004F4749">
        <w:t>the Contribution Agreement with the Plaintiff was executed by the NRC-IRAP Regional Director, Kathy Keast</w:t>
      </w:r>
      <w:r w:rsidR="00F060F3">
        <w:t>,</w:t>
      </w:r>
      <w:r w:rsidR="00F060F3" w:rsidRPr="004F4749">
        <w:t xml:space="preserve"> on May 19, 2020</w:t>
      </w:r>
      <w:r w:rsidR="00F22010">
        <w:t>,</w:t>
      </w:r>
      <w:r w:rsidR="00F060F3">
        <w:t xml:space="preserve"> and </w:t>
      </w:r>
      <w:r w:rsidR="004130E6">
        <w:t xml:space="preserve">it </w:t>
      </w:r>
      <w:r w:rsidR="00F060F3">
        <w:t>contained terms</w:t>
      </w:r>
      <w:r w:rsidR="00015A5C">
        <w:t xml:space="preserve"> </w:t>
      </w:r>
      <w:r w:rsidR="00F060F3">
        <w:t xml:space="preserve">including that NRC-IRAP would contribute up to $98,931 for costs incurred by the Plaintiff during the Project. </w:t>
      </w:r>
    </w:p>
    <w:p w14:paraId="2354531C" w14:textId="457BDDCD" w:rsidR="006B1D2D" w:rsidRDefault="006B1D2D" w:rsidP="00732DF6">
      <w:pPr>
        <w:pStyle w:val="ListParagraph"/>
      </w:pPr>
      <w:r>
        <w:t>Under the Contribution Agreement, the</w:t>
      </w:r>
      <w:r w:rsidR="00A077F7">
        <w:t xml:space="preserve"> Plaintiff’s objectives </w:t>
      </w:r>
      <w:r w:rsidR="00F060F3">
        <w:t>for the Project</w:t>
      </w:r>
      <w:r w:rsidR="00A53633">
        <w:t xml:space="preserve"> </w:t>
      </w:r>
      <w:r w:rsidR="00A077F7">
        <w:t>were to</w:t>
      </w:r>
      <w:r>
        <w:t>:</w:t>
      </w:r>
      <w:r w:rsidR="00DE1607">
        <w:t xml:space="preserve"> </w:t>
      </w:r>
    </w:p>
    <w:p w14:paraId="70CC7689" w14:textId="3541395C" w:rsidR="00B62450" w:rsidRDefault="00DE1607" w:rsidP="00181335">
      <w:pPr>
        <w:pStyle w:val="ListParagraph"/>
        <w:numPr>
          <w:ilvl w:val="0"/>
          <w:numId w:val="6"/>
        </w:numPr>
      </w:pPr>
      <w:r w:rsidRPr="004F4749">
        <w:t xml:space="preserve">repurpose </w:t>
      </w:r>
      <w:r w:rsidR="006B1D2D">
        <w:t>part of its existing auto parts manufacturing facility to include a swab manufacturing facility; and</w:t>
      </w:r>
    </w:p>
    <w:p w14:paraId="2A29C9D1" w14:textId="34B43A84" w:rsidR="00F060F3" w:rsidRDefault="00A077F7" w:rsidP="00181335">
      <w:pPr>
        <w:pStyle w:val="ListParagraph"/>
        <w:numPr>
          <w:ilvl w:val="0"/>
          <w:numId w:val="6"/>
        </w:numPr>
      </w:pPr>
      <w:r>
        <w:lastRenderedPageBreak/>
        <w:t xml:space="preserve">establish </w:t>
      </w:r>
      <w:r w:rsidR="006B1D2D">
        <w:t xml:space="preserve">the capability </w:t>
      </w:r>
      <w:r>
        <w:t>to manufacture 300,000 testing swabs per week b</w:t>
      </w:r>
      <w:r w:rsidR="00967E70">
        <w:t>eginning</w:t>
      </w:r>
      <w:r>
        <w:t xml:space="preserve"> either June 2020 (for non-sterilized swabs) or September 2020 (for sterilized swabs). </w:t>
      </w:r>
    </w:p>
    <w:p w14:paraId="2D43CF02" w14:textId="2403D25F" w:rsidR="00DE1607" w:rsidRDefault="00F060F3" w:rsidP="00732DF6">
      <w:pPr>
        <w:pStyle w:val="ListParagraph"/>
      </w:pPr>
      <w:r>
        <w:t>Per the terms of the Contribution Agreement, t</w:t>
      </w:r>
      <w:r w:rsidR="00E40E7B">
        <w:t>he Plaintiff committed to “commercially exploit the results of this Project with the intent of creating economic and social benefits in Canada, for Canadians”. The Contribution Agreement contain</w:t>
      </w:r>
      <w:r w:rsidR="00A53633">
        <w:t xml:space="preserve">ed no commitment on behalf of the Plaintiff to sell testing swabs to the federal government upon completion of the </w:t>
      </w:r>
      <w:r w:rsidR="004130E6">
        <w:t>P</w:t>
      </w:r>
      <w:r w:rsidR="00A53633">
        <w:t xml:space="preserve">roject, nor any commitment on behalf of Canada to purchase swabs from the Plaintiff. </w:t>
      </w:r>
      <w:r w:rsidR="00E40E7B">
        <w:t xml:space="preserve"> </w:t>
      </w:r>
    </w:p>
    <w:p w14:paraId="7F13B4B5" w14:textId="1367CA84" w:rsidR="00DE1607" w:rsidRDefault="00C5527E" w:rsidP="00732DF6">
      <w:pPr>
        <w:pStyle w:val="ListParagraph"/>
      </w:pPr>
      <w:r>
        <w:t>With respect to paragraph 27</w:t>
      </w:r>
      <w:r w:rsidR="00967E70">
        <w:t xml:space="preserve"> of the Claim</w:t>
      </w:r>
      <w:r>
        <w:t xml:space="preserve">, </w:t>
      </w:r>
      <w:r w:rsidR="0074695A">
        <w:t>Canada admits that it did not provide further funding to the Plaintiff beyond th</w:t>
      </w:r>
      <w:r>
        <w:t>e</w:t>
      </w:r>
      <w:r w:rsidR="0074695A">
        <w:t xml:space="preserve"> $98,931</w:t>
      </w:r>
      <w:r>
        <w:t xml:space="preserve"> contemplated in the Contribution Agreement</w:t>
      </w:r>
      <w:r w:rsidR="0074695A">
        <w:t>.</w:t>
      </w:r>
      <w:r w:rsidR="00C24033">
        <w:t xml:space="preserve"> </w:t>
      </w:r>
      <w:commentRangeStart w:id="40"/>
      <w:commentRangeStart w:id="41"/>
      <w:del w:id="42" w:author="MacKinnon, Robert (Civil Litigation) (he him il lui)" w:date="2024-12-20T13:44:00Z" w16du:dateUtc="2024-12-20T18:44:00Z">
        <w:r w:rsidR="00C24033" w:rsidDel="0017349C">
          <w:delText xml:space="preserve">Canada has no knowledge of the amounts the Plaintiff </w:delText>
        </w:r>
        <w:r w:rsidDel="0017349C">
          <w:delText xml:space="preserve">asserts that it </w:delText>
        </w:r>
        <w:r w:rsidR="00C24033" w:rsidDel="0017349C">
          <w:delText>invested into re-tooling its facilities.</w:delText>
        </w:r>
        <w:commentRangeEnd w:id="40"/>
        <w:r w:rsidR="004130E6" w:rsidDel="0017349C">
          <w:rPr>
            <w:rStyle w:val="CommentReference"/>
            <w:rFonts w:asciiTheme="minorHAnsi" w:hAnsiTheme="minorHAnsi"/>
          </w:rPr>
          <w:commentReference w:id="40"/>
        </w:r>
      </w:del>
      <w:commentRangeEnd w:id="41"/>
      <w:r w:rsidR="0017349C">
        <w:rPr>
          <w:rStyle w:val="CommentReference"/>
          <w:rFonts w:asciiTheme="minorHAnsi" w:hAnsiTheme="minorHAnsi"/>
        </w:rPr>
        <w:commentReference w:id="41"/>
      </w:r>
    </w:p>
    <w:p w14:paraId="3D24693E" w14:textId="00C5938D" w:rsidR="008C0F16" w:rsidRDefault="00DE1607" w:rsidP="00511D65">
      <w:pPr>
        <w:pStyle w:val="ListParagraph"/>
        <w:spacing w:after="0"/>
      </w:pPr>
      <w:r>
        <w:t xml:space="preserve">Canada </w:t>
      </w:r>
      <w:r w:rsidRPr="00DE1607">
        <w:t>denies</w:t>
      </w:r>
      <w:r>
        <w:t xml:space="preserve"> the allegation</w:t>
      </w:r>
      <w:r w:rsidR="00805447">
        <w:t>s</w:t>
      </w:r>
      <w:r>
        <w:t xml:space="preserve"> in paragraph</w:t>
      </w:r>
      <w:r w:rsidR="00805447">
        <w:t>s</w:t>
      </w:r>
      <w:r>
        <w:t xml:space="preserve"> 9</w:t>
      </w:r>
      <w:r w:rsidR="00805447">
        <w:t>-10</w:t>
      </w:r>
      <w:r>
        <w:t xml:space="preserve"> of the Claim that </w:t>
      </w:r>
      <w:r w:rsidR="008C0F16">
        <w:t>Canada</w:t>
      </w:r>
      <w:r w:rsidR="0074695A">
        <w:t>,</w:t>
      </w:r>
      <w:r w:rsidR="008C0F16">
        <w:t xml:space="preserve"> or any of its </w:t>
      </w:r>
      <w:r w:rsidR="008C0F16" w:rsidRPr="008C0F16">
        <w:t xml:space="preserve">employees, agents, </w:t>
      </w:r>
      <w:r w:rsidR="008C0F16">
        <w:t xml:space="preserve">or </w:t>
      </w:r>
      <w:r w:rsidR="008C0F16" w:rsidRPr="008C0F16">
        <w:t>servants</w:t>
      </w:r>
      <w:r w:rsidR="00015A5C">
        <w:t>,</w:t>
      </w:r>
      <w:r w:rsidR="008C0F16" w:rsidRPr="008C0F16">
        <w:t xml:space="preserve"> </w:t>
      </w:r>
      <w:r w:rsidR="004C0C3A">
        <w:t>expressed</w:t>
      </w:r>
      <w:r w:rsidR="00015A5C">
        <w:t xml:space="preserve"> an</w:t>
      </w:r>
      <w:r w:rsidR="008C0F16">
        <w:t xml:space="preserve"> intention to </w:t>
      </w:r>
      <w:r w:rsidR="004C0C3A">
        <w:t>“</w:t>
      </w:r>
      <w:r w:rsidR="008C0F16" w:rsidRPr="004C0C3A">
        <w:t>partner</w:t>
      </w:r>
      <w:r w:rsidR="004C0C3A">
        <w:t>”</w:t>
      </w:r>
      <w:r w:rsidR="008C0F16">
        <w:t xml:space="preserve"> with the Plaintiff on the development and production of testing swabs</w:t>
      </w:r>
      <w:r w:rsidR="0074695A">
        <w:t>.</w:t>
      </w:r>
      <w:r w:rsidR="008C0F16">
        <w:t xml:space="preserve"> The terms of the Contribution Agreement are clear:</w:t>
      </w:r>
    </w:p>
    <w:p w14:paraId="5AE95E02" w14:textId="3B3EA877" w:rsidR="00E16943" w:rsidRPr="004F4749" w:rsidRDefault="008C0F16" w:rsidP="00181335">
      <w:pPr>
        <w:pStyle w:val="ListParagraph"/>
        <w:numPr>
          <w:ilvl w:val="0"/>
          <w:numId w:val="0"/>
        </w:numPr>
        <w:spacing w:line="240" w:lineRule="auto"/>
        <w:ind w:left="1440"/>
      </w:pPr>
      <w:r>
        <w:t>25)</w:t>
      </w:r>
      <w:r w:rsidRPr="00133A23">
        <w:t xml:space="preserve"> Nothing in this Contribution Agreement shall be construed as creating a partnership, </w:t>
      </w:r>
      <w:r>
        <w:t>joint venture</w:t>
      </w:r>
      <w:r w:rsidRPr="008C0F16">
        <w:t xml:space="preserve"> or agency relationship between NRC and the Firm.</w:t>
      </w:r>
      <w:r w:rsidR="0074695A">
        <w:t xml:space="preserve"> </w:t>
      </w:r>
    </w:p>
    <w:p w14:paraId="43F064A3" w14:textId="7D0ECD81" w:rsidR="000E493D" w:rsidRPr="004F4749" w:rsidRDefault="002744EA" w:rsidP="00181335">
      <w:pPr>
        <w:pStyle w:val="Heading1"/>
      </w:pPr>
      <w:r>
        <w:t>NO</w:t>
      </w:r>
      <w:r w:rsidR="000F11E5">
        <w:t xml:space="preserve"> PURCHASE</w:t>
      </w:r>
      <w:r w:rsidR="009B1430">
        <w:t xml:space="preserve"> </w:t>
      </w:r>
      <w:r>
        <w:t>CONTRACT</w:t>
      </w:r>
    </w:p>
    <w:p w14:paraId="0E42BB3D" w14:textId="77777777" w:rsidR="002D481D" w:rsidRDefault="002744EA" w:rsidP="00181335">
      <w:pPr>
        <w:pStyle w:val="ListParagraph"/>
      </w:pPr>
      <w:r w:rsidRPr="004F4749">
        <w:t xml:space="preserve">Canada denies </w:t>
      </w:r>
      <w:r>
        <w:t>the allegation</w:t>
      </w:r>
      <w:r w:rsidR="000C23CD">
        <w:t>s</w:t>
      </w:r>
      <w:r>
        <w:t xml:space="preserve"> in paragraph</w:t>
      </w:r>
      <w:r w:rsidR="000C23CD">
        <w:t>s</w:t>
      </w:r>
      <w:r>
        <w:t xml:space="preserve"> 18</w:t>
      </w:r>
      <w:r w:rsidR="00AF3687">
        <w:t xml:space="preserve">, </w:t>
      </w:r>
      <w:r w:rsidR="000C23CD">
        <w:t>30</w:t>
      </w:r>
      <w:r w:rsidR="00AF3687">
        <w:t>-31, 35-39, and 43</w:t>
      </w:r>
      <w:r>
        <w:t xml:space="preserve"> of the Claim that it, or any of its </w:t>
      </w:r>
      <w:r w:rsidRPr="008C0F16">
        <w:t xml:space="preserve">employees, agents, </w:t>
      </w:r>
      <w:r>
        <w:t xml:space="preserve">or </w:t>
      </w:r>
      <w:r w:rsidRPr="008C0F16">
        <w:t>servants</w:t>
      </w:r>
      <w:r>
        <w:t xml:space="preserve">, </w:t>
      </w:r>
      <w:proofErr w:type="gramStart"/>
      <w:r>
        <w:t>entered into</w:t>
      </w:r>
      <w:proofErr w:type="gramEnd"/>
      <w:r w:rsidR="002D481D">
        <w:t>:</w:t>
      </w:r>
      <w:r>
        <w:t xml:space="preserve"> </w:t>
      </w:r>
    </w:p>
    <w:p w14:paraId="295FA897" w14:textId="045A7424" w:rsidR="00B62450" w:rsidRDefault="002744EA" w:rsidP="00B62450">
      <w:pPr>
        <w:pStyle w:val="ListParagraph"/>
        <w:numPr>
          <w:ilvl w:val="0"/>
          <w:numId w:val="7"/>
        </w:numPr>
      </w:pPr>
      <w:r>
        <w:t>a</w:t>
      </w:r>
      <w:r w:rsidR="000F11E5">
        <w:t xml:space="preserve"> contract </w:t>
      </w:r>
      <w:r>
        <w:t>with the Plaintiff for the purchase of swabs</w:t>
      </w:r>
      <w:r w:rsidR="002D481D">
        <w:t>; or,</w:t>
      </w:r>
    </w:p>
    <w:p w14:paraId="2F4B4AED" w14:textId="7D0346E5" w:rsidR="009B1430" w:rsidRDefault="002D481D" w:rsidP="00B62450">
      <w:pPr>
        <w:pStyle w:val="ListParagraph"/>
        <w:numPr>
          <w:ilvl w:val="0"/>
          <w:numId w:val="7"/>
        </w:numPr>
      </w:pPr>
      <w:r>
        <w:lastRenderedPageBreak/>
        <w:t>an agreement to negotiate for the purchase of swabs from the Plaintiff.</w:t>
      </w:r>
    </w:p>
    <w:p w14:paraId="2BBCE4E8" w14:textId="1ACAE039" w:rsidR="00B62450" w:rsidRDefault="00B62450" w:rsidP="00732DF6">
      <w:pPr>
        <w:pStyle w:val="ListParagraph"/>
      </w:pPr>
      <w:r w:rsidRPr="00B62450">
        <w:t>Canada did not, at any point, formalize a commitment to purchase swabs from the Plaintiff</w:t>
      </w:r>
      <w:r>
        <w:t xml:space="preserve"> </w:t>
      </w:r>
      <w:r w:rsidRPr="00B62450">
        <w:t xml:space="preserve">through a </w:t>
      </w:r>
      <w:r>
        <w:t>l</w:t>
      </w:r>
      <w:r w:rsidRPr="004F4749">
        <w:t xml:space="preserve">etter of </w:t>
      </w:r>
      <w:r>
        <w:t>i</w:t>
      </w:r>
      <w:r w:rsidRPr="004F4749">
        <w:t>ntent</w:t>
      </w:r>
      <w:r>
        <w:t xml:space="preserve"> (“LOI”).</w:t>
      </w:r>
      <w:r w:rsidRPr="004F4749">
        <w:t xml:space="preserve"> </w:t>
      </w:r>
      <w:r w:rsidRPr="00B62450">
        <w:t xml:space="preserve">To the contrary, the Plaintiff was aware that an LOI was necessary to sell health and safety supplies and equipment, </w:t>
      </w:r>
      <w:r>
        <w:t>such as</w:t>
      </w:r>
      <w:r w:rsidRPr="00B62450">
        <w:t xml:space="preserve"> swabs, to Canada, and </w:t>
      </w:r>
      <w:r>
        <w:t xml:space="preserve">the Plaintiff </w:t>
      </w:r>
      <w:r w:rsidRPr="00B62450">
        <w:t xml:space="preserve">requested that ISED provide </w:t>
      </w:r>
      <w:r>
        <w:t>it</w:t>
      </w:r>
      <w:r w:rsidRPr="00B62450">
        <w:t xml:space="preserve"> with an LOI. ISED expressly refused to do so</w:t>
      </w:r>
      <w:r w:rsidR="004130E6">
        <w:t>.</w:t>
      </w:r>
    </w:p>
    <w:p w14:paraId="7F758433" w14:textId="53EE7EEE" w:rsidR="00721C59" w:rsidRDefault="000E493D" w:rsidP="00732DF6">
      <w:pPr>
        <w:pStyle w:val="ListParagraph"/>
      </w:pPr>
      <w:r w:rsidRPr="004F4749">
        <w:t xml:space="preserve">Canada </w:t>
      </w:r>
      <w:r w:rsidR="00EB31B3">
        <w:t xml:space="preserve">further </w:t>
      </w:r>
      <w:r w:rsidRPr="004F4749">
        <w:t>denies</w:t>
      </w:r>
      <w:r w:rsidR="009B1430">
        <w:t xml:space="preserve"> the </w:t>
      </w:r>
      <w:r w:rsidR="00BB0001">
        <w:t>formation</w:t>
      </w:r>
      <w:r w:rsidR="009B1430">
        <w:t xml:space="preserve"> of any oral contract with the Plaintiff. Canada denies</w:t>
      </w:r>
      <w:r w:rsidRPr="004F4749">
        <w:t xml:space="preserve"> </w:t>
      </w:r>
      <w:r w:rsidR="00EB31B3">
        <w:t>the allegation in</w:t>
      </w:r>
      <w:r w:rsidR="00EB31B3" w:rsidRPr="004F4749">
        <w:t xml:space="preserve"> paragraph 15</w:t>
      </w:r>
      <w:r w:rsidR="00EB31B3">
        <w:t xml:space="preserve"> of the Claim</w:t>
      </w:r>
      <w:r w:rsidR="00EB31B3" w:rsidRPr="004F4749">
        <w:t xml:space="preserve"> </w:t>
      </w:r>
      <w:r w:rsidRPr="004F4749">
        <w:t xml:space="preserve">that </w:t>
      </w:r>
      <w:commentRangeStart w:id="43"/>
      <w:r w:rsidRPr="004F4749">
        <w:t xml:space="preserve">the Associate Assistant Deputy Minister </w:t>
      </w:r>
      <w:commentRangeEnd w:id="43"/>
      <w:r w:rsidR="004761C8">
        <w:rPr>
          <w:rStyle w:val="CommentReference"/>
          <w:rFonts w:asciiTheme="minorHAnsi" w:hAnsiTheme="minorHAnsi"/>
        </w:rPr>
        <w:commentReference w:id="43"/>
      </w:r>
      <w:r w:rsidRPr="004F4749">
        <w:t>at ISED informed the Plaintiff that Canada would procure 2 million swabs per week from the Plaintiff. Canada states that ISED, in conjunction with H</w:t>
      </w:r>
      <w:r w:rsidR="00A22F56">
        <w:t>C</w:t>
      </w:r>
      <w:r w:rsidRPr="004F4749">
        <w:t xml:space="preserve"> and PHAC, assist</w:t>
      </w:r>
      <w:r w:rsidR="00EB31B3">
        <w:t>ed</w:t>
      </w:r>
      <w:r w:rsidRPr="004F4749">
        <w:t xml:space="preserve"> the Plaintiff</w:t>
      </w:r>
      <w:r w:rsidR="00A22F56">
        <w:t xml:space="preserve"> </w:t>
      </w:r>
      <w:r w:rsidRPr="004F4749">
        <w:t xml:space="preserve">in </w:t>
      </w:r>
      <w:r w:rsidR="008E5218" w:rsidRPr="004F4749">
        <w:t xml:space="preserve">understanding </w:t>
      </w:r>
      <w:r w:rsidRPr="004F4749">
        <w:t xml:space="preserve">the potential market scope </w:t>
      </w:r>
      <w:r w:rsidR="007D7EB6" w:rsidRPr="004F4749">
        <w:t>and providing</w:t>
      </w:r>
      <w:r w:rsidRPr="004F4749">
        <w:t xml:space="preserve"> projections regarding the weekly utilization of swabs. </w:t>
      </w:r>
      <w:r w:rsidR="00BB0001">
        <w:t>However, at no time did t</w:t>
      </w:r>
      <w:r w:rsidR="002E4835" w:rsidRPr="004F4749">
        <w:t>he Associate Assistant Deputy Minister at ISED</w:t>
      </w:r>
      <w:r w:rsidR="002E4835">
        <w:t xml:space="preserve"> make any commitment to the Plaintiff concerning swab procurement</w:t>
      </w:r>
      <w:r w:rsidR="009970A8">
        <w:t xml:space="preserve">. </w:t>
      </w:r>
    </w:p>
    <w:p w14:paraId="1FF7416E" w14:textId="22B6FDC2" w:rsidR="00CD393C" w:rsidRPr="00CD393C" w:rsidRDefault="0054351C" w:rsidP="00732DF6">
      <w:pPr>
        <w:pStyle w:val="ListParagraph"/>
      </w:pPr>
      <w:r>
        <w:t xml:space="preserve">With respect to paragraph 30 of the Claim, </w:t>
      </w:r>
      <w:r w:rsidR="008E10DB">
        <w:t xml:space="preserve">Canada </w:t>
      </w:r>
      <w:r w:rsidR="00CD393C">
        <w:t xml:space="preserve">further </w:t>
      </w:r>
      <w:r w:rsidR="008E10DB">
        <w:t>denies that a</w:t>
      </w:r>
      <w:ins w:id="44" w:author="MacKinnon, Robert (Civil Litigation) (he him il lui)" w:date="2024-12-20T13:47:00Z" w16du:dateUtc="2024-12-20T18:47:00Z">
        <w:r w:rsidR="0017349C">
          <w:t>ny</w:t>
        </w:r>
      </w:ins>
      <w:r w:rsidR="008E10DB">
        <w:t xml:space="preserve"> contract </w:t>
      </w:r>
      <w:ins w:id="45" w:author="MacKinnon, Robert (Civil Litigation) (he him il lui)" w:date="2024-12-20T13:48:00Z" w16du:dateUtc="2024-12-20T18:48:00Z">
        <w:r w:rsidR="0017349C">
          <w:t xml:space="preserve">was entered into between the Plaintiff and Defendant as a result of the </w:t>
        </w:r>
      </w:ins>
      <w:del w:id="46" w:author="MacKinnon, Robert (Civil Litigation) (he him il lui)" w:date="2024-12-20T13:47:00Z" w16du:dateUtc="2024-12-20T18:47:00Z">
        <w:r w:rsidR="008E10DB" w:rsidDel="0017349C">
          <w:delText xml:space="preserve">formed when the Plaintiff responded to Canada’s “call to action” in </w:delText>
        </w:r>
      </w:del>
      <w:del w:id="47" w:author="MacKinnon, Robert (Civil Litigation) (he him il lui)" w:date="2024-12-20T13:48:00Z" w16du:dateUtc="2024-12-20T18:48:00Z">
        <w:r w:rsidR="008E10DB" w:rsidDel="0017349C">
          <w:delText xml:space="preserve">the </w:delText>
        </w:r>
      </w:del>
      <w:del w:id="48" w:author="MacKinnon, Robert (Civil Litigation) (he him il lui)" w:date="2024-12-20T13:31:00Z" w16du:dateUtc="2024-12-20T18:31:00Z">
        <w:r w:rsidR="008E10DB" w:rsidDel="00236AB4">
          <w:delText>Plan</w:delText>
        </w:r>
      </w:del>
      <w:ins w:id="49" w:author="MacKinnon, Robert (Civil Litigation) (he him il lui)" w:date="2024-12-20T13:31:00Z" w16du:dateUtc="2024-12-20T18:31:00Z">
        <w:r w:rsidR="00236AB4">
          <w:t>CPMI Policy</w:t>
        </w:r>
      </w:ins>
      <w:ins w:id="50" w:author="MacKinnon, Robert (Civil Litigation) (he him il lui)" w:date="2024-12-20T13:48:00Z" w16du:dateUtc="2024-12-20T18:48:00Z">
        <w:r w:rsidR="0017349C">
          <w:t xml:space="preserve"> itself</w:t>
        </w:r>
      </w:ins>
      <w:r w:rsidR="008E10DB">
        <w:t xml:space="preserve">. The </w:t>
      </w:r>
      <w:del w:id="51" w:author="MacKinnon, Robert (Civil Litigation) (he him il lui)" w:date="2024-12-20T13:31:00Z" w16du:dateUtc="2024-12-20T18:31:00Z">
        <w:r w:rsidR="008E10DB" w:rsidDel="00236AB4">
          <w:delText>Plan</w:delText>
        </w:r>
      </w:del>
      <w:ins w:id="52" w:author="MacKinnon, Robert (Civil Litigation) (he him il lui)" w:date="2024-12-20T13:31:00Z" w16du:dateUtc="2024-12-20T18:31:00Z">
        <w:r w:rsidR="00236AB4">
          <w:t xml:space="preserve">CPMI </w:t>
        </w:r>
      </w:ins>
      <w:ins w:id="53" w:author="MacKinnon, Robert (Civil Litigation) (he him il lui)" w:date="2024-12-20T13:49:00Z" w16du:dateUtc="2024-12-20T18:49:00Z">
        <w:r w:rsidR="0017349C">
          <w:t xml:space="preserve">was part of Canada’s core policy response to </w:t>
        </w:r>
      </w:ins>
      <w:ins w:id="54" w:author="MacKinnon, Robert (Civil Litigation) (he him il lui)" w:date="2024-12-20T13:50:00Z" w16du:dateUtc="2024-12-20T18:50:00Z">
        <w:r w:rsidR="0017349C">
          <w:t>the COVID-19 pandemic .</w:t>
        </w:r>
      </w:ins>
      <w:del w:id="55" w:author="MacKinnon, Robert (Civil Litigation) (he him il lui)" w:date="2024-12-20T13:50:00Z" w16du:dateUtc="2024-12-20T18:50:00Z">
        <w:r w:rsidR="008E10DB" w:rsidDel="0017349C">
          <w:delText xml:space="preserve"> sought to create </w:delText>
        </w:r>
        <w:r w:rsidR="008E10DB" w:rsidRPr="00B63B54" w:rsidDel="0017349C">
          <w:delText>pathways to deploy resources to domestic manufacturers and businesses</w:delText>
        </w:r>
        <w:r w:rsidR="008E10DB" w:rsidDel="0017349C">
          <w:delText>; it</w:delText>
        </w:r>
      </w:del>
      <w:ins w:id="56" w:author="MacKinnon, Robert (Civil Litigation) (he him il lui)" w:date="2024-12-20T13:50:00Z" w16du:dateUtc="2024-12-20T18:50:00Z">
        <w:r w:rsidR="0017349C">
          <w:t>It</w:t>
        </w:r>
      </w:ins>
      <w:r w:rsidR="008E10DB">
        <w:t xml:space="preserve"> contained no terms or </w:t>
      </w:r>
      <w:ins w:id="57" w:author="MacKinnon, Robert (Civil Litigation) (he him il lui)" w:date="2024-12-20T13:50:00Z" w16du:dateUtc="2024-12-20T18:50:00Z">
        <w:r w:rsidR="0017349C">
          <w:t xml:space="preserve">contractual </w:t>
        </w:r>
      </w:ins>
      <w:r w:rsidR="008E10DB" w:rsidRPr="0054351C">
        <w:rPr>
          <w:lang w:val="en-US"/>
        </w:rPr>
        <w:t>commitments with respect to the purchase of products</w:t>
      </w:r>
      <w:ins w:id="58" w:author="MacKinnon, Robert (Civil Litigation) (he him il lui)" w:date="2024-12-20T13:50:00Z" w16du:dateUtc="2024-12-20T18:50:00Z">
        <w:r w:rsidR="0017349C">
          <w:rPr>
            <w:lang w:val="en-US"/>
          </w:rPr>
          <w:t xml:space="preserve"> from any particular </w:t>
        </w:r>
      </w:ins>
      <w:ins w:id="59" w:author="MacKinnon, Robert (Civil Litigation) (he him il lui)" w:date="2024-12-20T13:52:00Z" w16du:dateUtc="2024-12-20T18:52:00Z">
        <w:r w:rsidR="0017349C">
          <w:rPr>
            <w:lang w:val="en-US"/>
          </w:rPr>
          <w:t>company</w:t>
        </w:r>
      </w:ins>
      <w:r w:rsidR="008E10DB">
        <w:t xml:space="preserve">. </w:t>
      </w:r>
      <w:commentRangeStart w:id="60"/>
      <w:del w:id="61" w:author="MacKinnon, Robert (Civil Litigation) (he him il lui)" w:date="2024-12-20T13:51:00Z" w16du:dateUtc="2024-12-20T18:51:00Z">
        <w:r w:rsidR="008E10DB" w:rsidDel="0017349C">
          <w:delText xml:space="preserve">The </w:delText>
        </w:r>
      </w:del>
      <w:del w:id="62" w:author="MacKinnon, Robert (Civil Litigation) (he him il lui)" w:date="2024-12-20T13:31:00Z" w16du:dateUtc="2024-12-20T18:31:00Z">
        <w:r w:rsidR="008E10DB" w:rsidDel="00236AB4">
          <w:delText>Plan</w:delText>
        </w:r>
      </w:del>
      <w:del w:id="63" w:author="MacKinnon, Robert (Civil Litigation) (he him il lui)" w:date="2024-12-20T13:51:00Z" w16du:dateUtc="2024-12-20T18:51:00Z">
        <w:r w:rsidR="008E10DB" w:rsidDel="0017349C">
          <w:delText xml:space="preserve"> did not contain the necessary elements of an offer, and it did </w:delText>
        </w:r>
        <w:r w:rsidR="008E10DB" w:rsidRPr="0054351C" w:rsidDel="0017349C">
          <w:rPr>
            <w:lang w:val="en-US"/>
          </w:rPr>
          <w:delText xml:space="preserve">not confer upon the Plaintiff a power of acceptance. </w:delText>
        </w:r>
        <w:r w:rsidR="005C44D7" w:rsidDel="0017349C">
          <w:rPr>
            <w:lang w:val="en-US"/>
          </w:rPr>
          <w:delText>In the alternative, even if there was an offer and the power of acceptance</w:delText>
        </w:r>
        <w:r w:rsidR="00B62450" w:rsidDel="0017349C">
          <w:rPr>
            <w:lang w:val="en-US"/>
          </w:rPr>
          <w:delText>—</w:delText>
        </w:r>
        <w:r w:rsidR="00507576" w:rsidDel="0017349C">
          <w:rPr>
            <w:lang w:val="en-US"/>
          </w:rPr>
          <w:delText>which is denied</w:delText>
        </w:r>
        <w:r w:rsidR="00B62450" w:rsidDel="0017349C">
          <w:rPr>
            <w:lang w:val="en-US"/>
          </w:rPr>
          <w:delText>—</w:delText>
        </w:r>
        <w:r w:rsidR="005C44D7" w:rsidDel="0017349C">
          <w:rPr>
            <w:lang w:val="en-US"/>
          </w:rPr>
          <w:delText xml:space="preserve">the parties could not have been </w:delText>
        </w:r>
        <w:r w:rsidR="005C44D7" w:rsidDel="0017349C">
          <w:rPr>
            <w:i/>
            <w:iCs/>
            <w:lang w:val="en-US"/>
          </w:rPr>
          <w:delText>ad idem</w:delText>
        </w:r>
        <w:r w:rsidR="005C44D7" w:rsidDel="0017349C">
          <w:rPr>
            <w:lang w:val="en-US"/>
          </w:rPr>
          <w:delText xml:space="preserve"> with respect to the material terms of any alleged contract.</w:delText>
        </w:r>
      </w:del>
      <w:commentRangeEnd w:id="60"/>
      <w:r w:rsidR="0017349C">
        <w:rPr>
          <w:rStyle w:val="CommentReference"/>
          <w:rFonts w:asciiTheme="minorHAnsi" w:hAnsiTheme="minorHAnsi"/>
        </w:rPr>
        <w:commentReference w:id="60"/>
      </w:r>
    </w:p>
    <w:p w14:paraId="4FEC56C5" w14:textId="787819BD" w:rsidR="000F11E5" w:rsidDel="00FD33B3" w:rsidRDefault="000C23CD" w:rsidP="007079CA">
      <w:pPr>
        <w:pStyle w:val="ListParagraph"/>
        <w:rPr>
          <w:del w:id="64" w:author="MacKinnon, Robert (Civil Litigation) (he him il lui)" w:date="2024-12-20T13:54:00Z" w16du:dateUtc="2024-12-20T18:54:00Z"/>
        </w:rPr>
      </w:pPr>
      <w:r>
        <w:lastRenderedPageBreak/>
        <w:t xml:space="preserve">Canada </w:t>
      </w:r>
      <w:r w:rsidR="008E10DB">
        <w:t xml:space="preserve">also </w:t>
      </w:r>
      <w:r>
        <w:t xml:space="preserve">denies </w:t>
      </w:r>
      <w:r w:rsidR="00CD393C">
        <w:t xml:space="preserve">the allegation at paragraph 30 of the Claim </w:t>
      </w:r>
      <w:r>
        <w:t xml:space="preserve">that </w:t>
      </w:r>
      <w:r w:rsidR="00191C99">
        <w:t>it agreed</w:t>
      </w:r>
      <w:r>
        <w:t xml:space="preserve"> to </w:t>
      </w:r>
      <w:proofErr w:type="gramStart"/>
      <w:r w:rsidR="00AB3E16">
        <w:t>enter into</w:t>
      </w:r>
      <w:proofErr w:type="gramEnd"/>
      <w:r>
        <w:t xml:space="preserve"> future </w:t>
      </w:r>
      <w:r w:rsidR="00AB3E16">
        <w:t>contracts</w:t>
      </w:r>
      <w:r w:rsidR="00191C99">
        <w:t xml:space="preserve"> with the Plaintiff</w:t>
      </w:r>
      <w:r w:rsidR="00AB3E16">
        <w:t xml:space="preserve"> for the purchase of swabs</w:t>
      </w:r>
      <w:r>
        <w:t xml:space="preserve">. </w:t>
      </w:r>
      <w:commentRangeStart w:id="65"/>
      <w:del w:id="66" w:author="MacKinnon, Robert (Civil Litigation) (he him il lui)" w:date="2024-12-20T13:54:00Z" w16du:dateUtc="2024-12-20T18:54:00Z">
        <w:r w:rsidR="0054351C" w:rsidDel="00FD33B3">
          <w:delText>In the alternative</w:delText>
        </w:r>
        <w:r w:rsidDel="00FD33B3">
          <w:delText xml:space="preserve">, Canada pleads that </w:delText>
        </w:r>
        <w:r w:rsidR="000A0E1C" w:rsidDel="00FD33B3">
          <w:delText xml:space="preserve">an </w:delText>
        </w:r>
        <w:r w:rsidDel="00FD33B3">
          <w:delText xml:space="preserve">agreement to agree </w:delText>
        </w:r>
        <w:r w:rsidR="000A0E1C" w:rsidDel="00FD33B3">
          <w:delText>is</w:delText>
        </w:r>
        <w:r w:rsidDel="00FD33B3">
          <w:delText xml:space="preserve"> unenforceable.  </w:delText>
        </w:r>
      </w:del>
      <w:commentRangeEnd w:id="65"/>
      <w:r w:rsidR="00FD33B3">
        <w:rPr>
          <w:rStyle w:val="CommentReference"/>
          <w:rFonts w:asciiTheme="minorHAnsi" w:hAnsiTheme="minorHAnsi"/>
        </w:rPr>
        <w:commentReference w:id="65"/>
      </w:r>
    </w:p>
    <w:p w14:paraId="7D93E44F" w14:textId="77777777" w:rsidR="00181335" w:rsidRDefault="00181335" w:rsidP="007079CA">
      <w:pPr>
        <w:pStyle w:val="ListParagraph"/>
        <w:pPrChange w:id="67" w:author="MacKinnon, Robert (Civil Litigation) (he him il lui)" w:date="2024-12-20T13:54:00Z" w16du:dateUtc="2024-12-20T18:54:00Z">
          <w:pPr>
            <w:pStyle w:val="Heading1"/>
          </w:pPr>
        </w:pPrChange>
      </w:pPr>
      <w:r>
        <w:t>THE PLAINTIFF’S AUTHORIZATION TO SELL ITS SWABS</w:t>
      </w:r>
    </w:p>
    <w:p w14:paraId="2DAAB16C" w14:textId="77777777" w:rsidR="00181335" w:rsidRDefault="00181335" w:rsidP="00181335">
      <w:pPr>
        <w:pStyle w:val="ListParagraph"/>
      </w:pPr>
      <w:r w:rsidRPr="004F4749">
        <w:t>In response to</w:t>
      </w:r>
      <w:r>
        <w:t xml:space="preserve"> the allegations contained at</w:t>
      </w:r>
      <w:r w:rsidRPr="004F4749">
        <w:t xml:space="preserve"> paragraph</w:t>
      </w:r>
      <w:r>
        <w:t>s</w:t>
      </w:r>
      <w:r w:rsidRPr="004F4749">
        <w:t xml:space="preserve"> 2</w:t>
      </w:r>
      <w:r>
        <w:t>1-24 and 32</w:t>
      </w:r>
      <w:r w:rsidRPr="004F4749">
        <w:t xml:space="preserve"> of the Claim, </w:t>
      </w:r>
      <w:r>
        <w:t xml:space="preserve">Canada admits that the Plaintiff </w:t>
      </w:r>
      <w:r w:rsidRPr="004F4749">
        <w:t xml:space="preserve">was authorized to sell </w:t>
      </w:r>
      <w:r>
        <w:t>the</w:t>
      </w:r>
      <w:r w:rsidRPr="004F4749">
        <w:t xml:space="preserve"> swabs </w:t>
      </w:r>
      <w:r>
        <w:t xml:space="preserve">produced at its re-tooled facility </w:t>
      </w:r>
      <w:r w:rsidRPr="004F4749">
        <w:t>in Canada on or about February 11, 2021</w:t>
      </w:r>
      <w:r>
        <w:t xml:space="preserve">. However, by this time, </w:t>
      </w:r>
      <w:r w:rsidRPr="004F4749">
        <w:t>the</w:t>
      </w:r>
      <w:r>
        <w:t xml:space="preserve"> market</w:t>
      </w:r>
      <w:r w:rsidRPr="004F4749">
        <w:t xml:space="preserve"> demand that had previously existed for swabs in 2020 had significantly altered. </w:t>
      </w:r>
    </w:p>
    <w:p w14:paraId="0865467E" w14:textId="77777777" w:rsidR="00181335" w:rsidRDefault="00181335" w:rsidP="00181335">
      <w:pPr>
        <w:pStyle w:val="ListParagraph"/>
      </w:pPr>
      <w:r w:rsidRPr="004F4749">
        <w:t xml:space="preserve">Canada denies liability for any alleged impediments </w:t>
      </w:r>
      <w:r>
        <w:t xml:space="preserve">or delays in </w:t>
      </w:r>
      <w:r w:rsidRPr="004F4749">
        <w:t>the Plaintiff</w:t>
      </w:r>
      <w:r>
        <w:t>’</w:t>
      </w:r>
      <w:r w:rsidRPr="004F4749">
        <w:t>s production</w:t>
      </w:r>
      <w:r>
        <w:t xml:space="preserve"> of swabs</w:t>
      </w:r>
      <w:r w:rsidRPr="004F4749">
        <w:t>. In response to paragraph</w:t>
      </w:r>
      <w:r>
        <w:t>s</w:t>
      </w:r>
      <w:r w:rsidRPr="004F4749">
        <w:t xml:space="preserve"> </w:t>
      </w:r>
      <w:r>
        <w:t xml:space="preserve">23, </w:t>
      </w:r>
      <w:r w:rsidRPr="004F4749">
        <w:t>34</w:t>
      </w:r>
      <w:r>
        <w:t>,</w:t>
      </w:r>
      <w:r w:rsidRPr="004F4749">
        <w:t xml:space="preserve"> </w:t>
      </w:r>
      <w:r>
        <w:t xml:space="preserve">and 42 </w:t>
      </w:r>
      <w:r w:rsidRPr="004F4749">
        <w:t xml:space="preserve">of the Claim, Canada denies that its </w:t>
      </w:r>
      <w:r>
        <w:t xml:space="preserve">regulatory </w:t>
      </w:r>
      <w:r w:rsidRPr="004F4749">
        <w:t>requirements</w:t>
      </w:r>
      <w:r>
        <w:t xml:space="preserve"> and/or approvals processes for swabs</w:t>
      </w:r>
      <w:r w:rsidRPr="004F4749">
        <w:t xml:space="preserve"> </w:t>
      </w:r>
      <w:r>
        <w:t>were</w:t>
      </w:r>
      <w:r w:rsidRPr="004F4749">
        <w:t xml:space="preserve"> unduly onerous. Canada </w:t>
      </w:r>
      <w:r>
        <w:t>states</w:t>
      </w:r>
      <w:r w:rsidRPr="004F4749">
        <w:t xml:space="preserve"> that all requirements were necessary and appropriate given the unprecedented circumstances surrounding the procurement of medical supplies in a global pandemic</w:t>
      </w:r>
      <w:r>
        <w:t>.</w:t>
      </w:r>
    </w:p>
    <w:p w14:paraId="2E74FC46" w14:textId="15928DF0" w:rsidR="00655A91" w:rsidRDefault="00655A91" w:rsidP="00732DF6">
      <w:pPr>
        <w:pStyle w:val="Heading1"/>
      </w:pPr>
      <w:r w:rsidRPr="004F4749">
        <w:t>NO BREACH OF CONTRACT</w:t>
      </w:r>
      <w:r>
        <w:t xml:space="preserve"> OR</w:t>
      </w:r>
      <w:r w:rsidRPr="004F4749">
        <w:t xml:space="preserve"> BREACH OF DUTY OF GOOD FAITH</w:t>
      </w:r>
    </w:p>
    <w:p w14:paraId="1E11F198" w14:textId="4CCE9FBA" w:rsidR="00084A25" w:rsidRDefault="00655A91" w:rsidP="00732DF6">
      <w:pPr>
        <w:pStyle w:val="ListParagraph"/>
      </w:pPr>
      <w:r w:rsidRPr="004F4749">
        <w:t>Canada denies any breach of contract</w:t>
      </w:r>
      <w:r>
        <w:t xml:space="preserve"> or</w:t>
      </w:r>
      <w:r w:rsidRPr="004F4749">
        <w:t xml:space="preserve"> breach of duty of good faith</w:t>
      </w:r>
      <w:r>
        <w:t xml:space="preserve"> </w:t>
      </w:r>
      <w:r w:rsidRPr="004F4749">
        <w:t>on its part, or on the part of its</w:t>
      </w:r>
      <w:r w:rsidR="004B4370">
        <w:t xml:space="preserve"> employees,</w:t>
      </w:r>
      <w:r w:rsidRPr="004F4749">
        <w:t xml:space="preserve"> servants</w:t>
      </w:r>
      <w:r w:rsidR="004B4370">
        <w:t>,</w:t>
      </w:r>
      <w:r w:rsidRPr="004F4749">
        <w:t xml:space="preserve"> or agents</w:t>
      </w:r>
      <w:r w:rsidR="00191C99">
        <w:t>,</w:t>
      </w:r>
      <w:r w:rsidRPr="004F4749">
        <w:t xml:space="preserve"> </w:t>
      </w:r>
      <w:r w:rsidR="00750439">
        <w:t>that</w:t>
      </w:r>
      <w:r w:rsidRPr="004F4749">
        <w:t xml:space="preserve"> caused or contributed to the Plaintiff’s damages, if any. </w:t>
      </w:r>
      <w:r w:rsidR="00546032">
        <w:t xml:space="preserve"> </w:t>
      </w:r>
    </w:p>
    <w:p w14:paraId="32D81BB2" w14:textId="76222301" w:rsidR="00B83B9E" w:rsidRDefault="00084A25" w:rsidP="00732DF6">
      <w:pPr>
        <w:pStyle w:val="ListParagraph"/>
      </w:pPr>
      <w:r>
        <w:t>With respect to paragraph</w:t>
      </w:r>
      <w:r w:rsidR="00D24F61">
        <w:t>s</w:t>
      </w:r>
      <w:r>
        <w:t xml:space="preserve"> 31</w:t>
      </w:r>
      <w:r w:rsidR="00D24F61">
        <w:t xml:space="preserve"> and 36-3</w:t>
      </w:r>
      <w:r w:rsidR="00B83B9E">
        <w:t>8</w:t>
      </w:r>
      <w:r>
        <w:t xml:space="preserve"> of the Claim, Canada pleads that because </w:t>
      </w:r>
      <w:r w:rsidR="003C021E">
        <w:t>there was no contract</w:t>
      </w:r>
      <w:r w:rsidR="00507576">
        <w:t xml:space="preserve"> or agreement</w:t>
      </w:r>
      <w:r w:rsidR="00655A91">
        <w:t xml:space="preserve"> between Canada and the Plaintiff</w:t>
      </w:r>
      <w:r w:rsidR="003C021E">
        <w:t xml:space="preserve"> </w:t>
      </w:r>
      <w:r w:rsidR="000F696E">
        <w:t xml:space="preserve">other than </w:t>
      </w:r>
      <w:r w:rsidR="003C021E">
        <w:t xml:space="preserve">the Contribution </w:t>
      </w:r>
      <w:r w:rsidR="003C021E">
        <w:lastRenderedPageBreak/>
        <w:t>Agreement</w:t>
      </w:r>
      <w:r>
        <w:t xml:space="preserve">, </w:t>
      </w:r>
      <w:r w:rsidR="00655A91">
        <w:t>Canada</w:t>
      </w:r>
      <w:r w:rsidR="00E40E7B">
        <w:t xml:space="preserve"> had no contractual obligations </w:t>
      </w:r>
      <w:r w:rsidR="00546032">
        <w:t>to the Plaintiff to purchase swabs</w:t>
      </w:r>
      <w:r w:rsidR="00B87039">
        <w:t xml:space="preserve">, including no express or implied </w:t>
      </w:r>
      <w:r w:rsidR="00750439">
        <w:t xml:space="preserve">contractual </w:t>
      </w:r>
      <w:r w:rsidR="00546032">
        <w:t xml:space="preserve">duty of good faith </w:t>
      </w:r>
      <w:r w:rsidR="00B87039">
        <w:t>or hones</w:t>
      </w:r>
      <w:r w:rsidR="00D81457">
        <w:t>t performance</w:t>
      </w:r>
      <w:r w:rsidR="00546032">
        <w:t xml:space="preserve">. </w:t>
      </w:r>
    </w:p>
    <w:p w14:paraId="6AF661DC" w14:textId="25A4803B" w:rsidR="00327AE3" w:rsidRDefault="00327AE3" w:rsidP="00732DF6">
      <w:pPr>
        <w:pStyle w:val="ListParagraph"/>
      </w:pPr>
      <w:r w:rsidRPr="004F4749">
        <w:t xml:space="preserve">Canada </w:t>
      </w:r>
      <w:r w:rsidR="00084A25">
        <w:t xml:space="preserve">further </w:t>
      </w:r>
      <w:r w:rsidRPr="004F4749">
        <w:t xml:space="preserve">denies the existence of any agreement obligating it to negotiate in good faith with the Plaintiff regarding the purchase of swabs. Canada denies the Plaintiff's </w:t>
      </w:r>
      <w:r w:rsidR="00207BBA">
        <w:t>allegations</w:t>
      </w:r>
      <w:r w:rsidRPr="004F4749">
        <w:t xml:space="preserve"> of unfair negotiation practices and asserts that</w:t>
      </w:r>
      <w:r w:rsidR="00207BBA">
        <w:t>,</w:t>
      </w:r>
      <w:r w:rsidRPr="004F4749">
        <w:t xml:space="preserve"> </w:t>
      </w:r>
      <w:r w:rsidR="00084A25">
        <w:t xml:space="preserve">at all material times, </w:t>
      </w:r>
      <w:r w:rsidR="00207BBA">
        <w:t>Canada conducted its</w:t>
      </w:r>
      <w:r w:rsidRPr="004F4749">
        <w:t xml:space="preserve"> procurement processes in accordance with </w:t>
      </w:r>
      <w:r w:rsidR="00207BBA">
        <w:t>the</w:t>
      </w:r>
      <w:r w:rsidR="00084A25">
        <w:t xml:space="preserve"> </w:t>
      </w:r>
      <w:r w:rsidRPr="004F4749">
        <w:t>applicable policies and procedures.</w:t>
      </w:r>
    </w:p>
    <w:p w14:paraId="3FE6028A" w14:textId="19CCB576" w:rsidR="00655A91" w:rsidRDefault="00655A91" w:rsidP="000F696E">
      <w:pPr>
        <w:pStyle w:val="Heading1"/>
      </w:pPr>
      <w:r w:rsidRPr="004F4749">
        <w:t xml:space="preserve">NO </w:t>
      </w:r>
      <w:r>
        <w:t xml:space="preserve">NEGLIGENT MISREPRESENTATION </w:t>
      </w:r>
    </w:p>
    <w:p w14:paraId="40040148" w14:textId="4516324D" w:rsidR="00B87039" w:rsidRDefault="00B87039" w:rsidP="000F696E">
      <w:pPr>
        <w:pStyle w:val="ListParagraph"/>
      </w:pPr>
      <w:r>
        <w:t xml:space="preserve">Canada </w:t>
      </w:r>
      <w:r w:rsidRPr="00B87039">
        <w:t>denies</w:t>
      </w:r>
      <w:r w:rsidR="00274683">
        <w:t xml:space="preserve"> </w:t>
      </w:r>
      <w:r w:rsidR="000A0E1C">
        <w:t xml:space="preserve">that </w:t>
      </w:r>
      <w:r w:rsidRPr="00B87039">
        <w:t>it</w:t>
      </w:r>
      <w:r w:rsidR="00191C99">
        <w:t>,</w:t>
      </w:r>
      <w:r w:rsidR="000A0E1C">
        <w:t xml:space="preserve"> or any of its employees, servants, or agents</w:t>
      </w:r>
      <w:r w:rsidR="00191C99">
        <w:t>,</w:t>
      </w:r>
      <w:r w:rsidRPr="00B87039">
        <w:t xml:space="preserve"> made any negligent misrepresentation</w:t>
      </w:r>
      <w:r>
        <w:t>s to the Plaintiff</w:t>
      </w:r>
      <w:r w:rsidRPr="00B87039">
        <w:t xml:space="preserve"> concernin</w:t>
      </w:r>
      <w:r>
        <w:t xml:space="preserve">g </w:t>
      </w:r>
      <w:r w:rsidR="004B4370">
        <w:t>commitment</w:t>
      </w:r>
      <w:r w:rsidR="0091375B">
        <w:t>s</w:t>
      </w:r>
      <w:r w:rsidR="004B4370">
        <w:t xml:space="preserve"> to</w:t>
      </w:r>
      <w:r w:rsidRPr="00B87039">
        <w:t xml:space="preserve"> </w:t>
      </w:r>
      <w:r w:rsidR="0033168A">
        <w:t xml:space="preserve">place orders with the Plaintiff for </w:t>
      </w:r>
      <w:r w:rsidR="004B4370">
        <w:t>swabs</w:t>
      </w:r>
      <w:r w:rsidR="00191C99">
        <w:t xml:space="preserve"> or with respect to the </w:t>
      </w:r>
      <w:del w:id="68" w:author="MacKinnon, Robert (Civil Litigation) (he him il lui)" w:date="2024-12-20T13:31:00Z" w16du:dateUtc="2024-12-20T18:31:00Z">
        <w:r w:rsidR="00191C99" w:rsidDel="00236AB4">
          <w:delText>Plan</w:delText>
        </w:r>
      </w:del>
      <w:ins w:id="69" w:author="MacKinnon, Robert (Civil Litigation) (he him il lui)" w:date="2024-12-20T13:31:00Z" w16du:dateUtc="2024-12-20T18:31:00Z">
        <w:r w:rsidR="00236AB4">
          <w:t>CPMI Policy</w:t>
        </w:r>
      </w:ins>
      <w:r w:rsidR="004B4370">
        <w:t xml:space="preserve">. </w:t>
      </w:r>
      <w:r w:rsidR="0091375B" w:rsidRPr="004F4749">
        <w:t xml:space="preserve">At no </w:t>
      </w:r>
      <w:r w:rsidR="0091375B">
        <w:t>time</w:t>
      </w:r>
      <w:r w:rsidR="0091375B" w:rsidRPr="004F4749">
        <w:t xml:space="preserve"> did </w:t>
      </w:r>
      <w:r w:rsidR="0091375B">
        <w:t>Canada or its</w:t>
      </w:r>
      <w:r w:rsidR="0091375B" w:rsidRPr="004F4749">
        <w:t xml:space="preserve"> </w:t>
      </w:r>
      <w:r w:rsidR="0091375B">
        <w:t>employees, servants, or agents</w:t>
      </w:r>
      <w:r w:rsidR="0091375B" w:rsidRPr="00B87039">
        <w:t xml:space="preserve"> </w:t>
      </w:r>
      <w:r w:rsidR="0091375B">
        <w:t>represent to the Plaintiff</w:t>
      </w:r>
      <w:r w:rsidR="0091375B" w:rsidRPr="004F4749">
        <w:t xml:space="preserve"> that </w:t>
      </w:r>
      <w:r w:rsidR="0091375B">
        <w:t xml:space="preserve">Canada would award purchase </w:t>
      </w:r>
      <w:r w:rsidR="0091375B" w:rsidRPr="004F4749">
        <w:t>orders to the Plaintiff</w:t>
      </w:r>
      <w:r w:rsidR="00507576">
        <w:t xml:space="preserve"> or that Canada would negotiate in good faith with respect </w:t>
      </w:r>
      <w:r w:rsidR="004130E6">
        <w:t xml:space="preserve">to </w:t>
      </w:r>
      <w:r w:rsidR="00507576">
        <w:t>purchasing swabs from the Plaintiff</w:t>
      </w:r>
      <w:r w:rsidR="0091375B" w:rsidRPr="004F4749">
        <w:t>.</w:t>
      </w:r>
    </w:p>
    <w:p w14:paraId="1AE3874D" w14:textId="0AB90DE7" w:rsidR="00C111A4" w:rsidRDefault="00C111A4" w:rsidP="000F696E">
      <w:pPr>
        <w:pStyle w:val="ListParagraph"/>
      </w:pPr>
      <w:r>
        <w:t>At all material times, Canada</w:t>
      </w:r>
      <w:r w:rsidR="000F696E">
        <w:t xml:space="preserve"> and</w:t>
      </w:r>
      <w:r>
        <w:t xml:space="preserve"> its employees, servants, and agents acted within the scope of their duties in all interactions with the Plaintiff and carried out those duties in good faith and in accordance with all applicable policies and procedures.</w:t>
      </w:r>
    </w:p>
    <w:p w14:paraId="0F9D9C38" w14:textId="08B98196" w:rsidR="00B26E87" w:rsidRDefault="003C17F2" w:rsidP="00732DF6">
      <w:pPr>
        <w:pStyle w:val="ListParagraph"/>
      </w:pPr>
      <w:r>
        <w:t xml:space="preserve">Canada denies </w:t>
      </w:r>
      <w:r w:rsidR="00847CA2">
        <w:t xml:space="preserve">the claim in paragraph 39 of the Claim </w:t>
      </w:r>
      <w:r>
        <w:t xml:space="preserve">that it owed a duty of care to the Plaintiff. Canada pleads that </w:t>
      </w:r>
      <w:r w:rsidR="004B4370">
        <w:t xml:space="preserve">the Plaintiff was not in a </w:t>
      </w:r>
      <w:r w:rsidR="00B26E87">
        <w:t>proximate</w:t>
      </w:r>
      <w:r w:rsidR="004B4370">
        <w:t xml:space="preserve"> relationship with Canada or any of its employees, servants, or agents </w:t>
      </w:r>
      <w:r w:rsidR="00B26E87">
        <w:t>sufficient to ground a duty of care.</w:t>
      </w:r>
      <w:r w:rsidR="004B4370">
        <w:t xml:space="preserve"> </w:t>
      </w:r>
    </w:p>
    <w:p w14:paraId="1299F78B" w14:textId="008CF27F" w:rsidR="00B26E87" w:rsidRDefault="00B26E87" w:rsidP="00732DF6">
      <w:pPr>
        <w:pStyle w:val="ListParagraph"/>
      </w:pPr>
      <w:r>
        <w:lastRenderedPageBreak/>
        <w:t xml:space="preserve">In the alternative, if a relationship of sufficient proximity is found to exist, policy considerations exist that outweigh the </w:t>
      </w:r>
      <w:r w:rsidR="00B41F4B">
        <w:t xml:space="preserve">recognition </w:t>
      </w:r>
      <w:r>
        <w:t>of a duty of care.</w:t>
      </w:r>
    </w:p>
    <w:p w14:paraId="06156384" w14:textId="7BCC030E" w:rsidR="00572A8F" w:rsidRDefault="00D05524" w:rsidP="00732DF6">
      <w:pPr>
        <w:pStyle w:val="ListParagraph"/>
      </w:pPr>
      <w:r>
        <w:t>I</w:t>
      </w:r>
      <w:r w:rsidR="00B26E87">
        <w:t>n the further alternative</w:t>
      </w:r>
      <w:r w:rsidR="00847CA2">
        <w:t>, even if Canada owed a duty of care to the Plaintiff</w:t>
      </w:r>
      <w:r w:rsidR="00191C99">
        <w:t>—</w:t>
      </w:r>
      <w:r w:rsidR="00847CA2">
        <w:t>which</w:t>
      </w:r>
      <w:r w:rsidR="00191C99">
        <w:t xml:space="preserve"> </w:t>
      </w:r>
      <w:r w:rsidR="00847CA2">
        <w:t>is denied</w:t>
      </w:r>
      <w:r w:rsidR="00191C99">
        <w:t>—</w:t>
      </w:r>
      <w:r w:rsidR="00847CA2">
        <w:t>Canada did not breach that duty.</w:t>
      </w:r>
      <w:r w:rsidR="00B26E87">
        <w:t xml:space="preserve"> </w:t>
      </w:r>
      <w:r w:rsidR="0033168A">
        <w:t xml:space="preserve">Canada denies that </w:t>
      </w:r>
      <w:r w:rsidR="00847CA2">
        <w:t>it</w:t>
      </w:r>
      <w:r w:rsidR="00093348">
        <w:t>,</w:t>
      </w:r>
      <w:r w:rsidR="00847CA2">
        <w:t xml:space="preserve"> or any of its </w:t>
      </w:r>
      <w:r w:rsidR="0033168A" w:rsidRPr="008C0F16">
        <w:t xml:space="preserve">employees, agents, </w:t>
      </w:r>
      <w:r w:rsidR="0033168A">
        <w:t xml:space="preserve">or </w:t>
      </w:r>
      <w:r w:rsidR="0033168A" w:rsidRPr="008C0F16">
        <w:t>servants</w:t>
      </w:r>
      <w:r w:rsidR="00093348">
        <w:t>,</w:t>
      </w:r>
      <w:r w:rsidR="0033168A" w:rsidRPr="008C0F16">
        <w:t xml:space="preserve"> </w:t>
      </w:r>
      <w:r w:rsidR="00847CA2">
        <w:t xml:space="preserve">made </w:t>
      </w:r>
      <w:r w:rsidR="00847CA2" w:rsidRPr="0033168A">
        <w:t>representation</w:t>
      </w:r>
      <w:r w:rsidR="00847CA2">
        <w:t>s</w:t>
      </w:r>
      <w:r w:rsidR="00847CA2" w:rsidRPr="0033168A">
        <w:t xml:space="preserve"> </w:t>
      </w:r>
      <w:r w:rsidR="00847CA2">
        <w:t>to the Plaintiff that were</w:t>
      </w:r>
      <w:r w:rsidR="0033168A">
        <w:t xml:space="preserve"> </w:t>
      </w:r>
      <w:r w:rsidR="0033168A" w:rsidRPr="0033168A">
        <w:t>untrue, inaccurate, or misleading</w:t>
      </w:r>
      <w:r w:rsidR="0033168A">
        <w:t xml:space="preserve">. </w:t>
      </w:r>
    </w:p>
    <w:p w14:paraId="2B36BFC8" w14:textId="634394B8" w:rsidR="00146352" w:rsidRDefault="0091375B" w:rsidP="00732DF6">
      <w:pPr>
        <w:pStyle w:val="ListParagraph"/>
      </w:pPr>
      <w:r>
        <w:t>I</w:t>
      </w:r>
      <w:r w:rsidRPr="004F4749">
        <w:t>n response to paragraph</w:t>
      </w:r>
      <w:r>
        <w:t>s</w:t>
      </w:r>
      <w:r w:rsidRPr="004F4749">
        <w:t xml:space="preserve"> </w:t>
      </w:r>
      <w:r>
        <w:t xml:space="preserve">26, 28, </w:t>
      </w:r>
      <w:r w:rsidR="00F0744D">
        <w:t xml:space="preserve">33 </w:t>
      </w:r>
      <w:r>
        <w:t xml:space="preserve">and </w:t>
      </w:r>
      <w:r w:rsidRPr="004F4749">
        <w:t>39</w:t>
      </w:r>
      <w:r>
        <w:t>-40</w:t>
      </w:r>
      <w:r w:rsidRPr="004F4749">
        <w:t xml:space="preserve"> of the Claim, Canada denies that it misled the Plaintiff regarding </w:t>
      </w:r>
      <w:r>
        <w:t xml:space="preserve">swab </w:t>
      </w:r>
      <w:r w:rsidRPr="004F4749">
        <w:t>procurement decisions.</w:t>
      </w:r>
      <w:r>
        <w:t xml:space="preserve"> Canada admits the allegation in paragraph 26 of the Claim </w:t>
      </w:r>
      <w:r w:rsidR="00146352">
        <w:t xml:space="preserve">only insofar as </w:t>
      </w:r>
      <w:r>
        <w:t>that on or about May 5, 2021, its representatives informed the Plaintiff about the status of procurement pathways for testing equipment. Canada states that at that time, provinces and territories were the primary procurers of PPE and testing equipment, and Canada proactively worked to connect Canadian manufacturers with</w:t>
      </w:r>
      <w:r w:rsidR="00772315">
        <w:t xml:space="preserve"> relevant</w:t>
      </w:r>
      <w:r>
        <w:t xml:space="preserve"> provincial officers.</w:t>
      </w:r>
      <w:r w:rsidR="00572A8F">
        <w:t xml:space="preserve"> </w:t>
      </w:r>
    </w:p>
    <w:p w14:paraId="327A6AF5" w14:textId="604448BD" w:rsidR="00572A8F" w:rsidRPr="004F4749" w:rsidDel="00FD33B3" w:rsidRDefault="00572A8F" w:rsidP="00732DF6">
      <w:pPr>
        <w:pStyle w:val="ListParagraph"/>
        <w:rPr>
          <w:del w:id="70" w:author="MacKinnon, Robert (Civil Litigation) (he him il lui)" w:date="2024-12-20T13:57:00Z" w16du:dateUtc="2024-12-20T18:57:00Z"/>
        </w:rPr>
      </w:pPr>
      <w:commentRangeStart w:id="71"/>
      <w:del w:id="72" w:author="MacKinnon, Robert (Civil Litigation) (he him il lui)" w:date="2024-12-20T13:57:00Z" w16du:dateUtc="2024-12-20T18:57:00Z">
        <w:r w:rsidRPr="004F4749" w:rsidDel="00FD33B3">
          <w:delText xml:space="preserve">Canada denies that it withheld </w:delText>
        </w:r>
        <w:r w:rsidDel="00FD33B3">
          <w:delText xml:space="preserve">or omitted </w:delText>
        </w:r>
        <w:r w:rsidRPr="004F4749" w:rsidDel="00FD33B3">
          <w:delText xml:space="preserve">any relevant information from, or delayed providing any </w:delText>
        </w:r>
        <w:r w:rsidDel="00FD33B3">
          <w:delText>necessary</w:delText>
        </w:r>
        <w:r w:rsidRPr="004F4749" w:rsidDel="00FD33B3">
          <w:delText xml:space="preserve"> information to, the Plaintiff. Canada asserts that all relevant information </w:delText>
        </w:r>
        <w:r w:rsidDel="00FD33B3">
          <w:delText xml:space="preserve">within its knowledge </w:delText>
        </w:r>
        <w:r w:rsidRPr="004F4749" w:rsidDel="00FD33B3">
          <w:delText>was conveyed to the Plaintiff in a timely manner</w:delText>
        </w:r>
        <w:r w:rsidDel="00FD33B3">
          <w:delText xml:space="preserve"> and that it </w:delText>
        </w:r>
        <w:r w:rsidRPr="004F4749" w:rsidDel="00FD33B3">
          <w:delText>communicated transparently and appropriately</w:delText>
        </w:r>
        <w:r w:rsidDel="00FD33B3">
          <w:delText xml:space="preserve"> with the Plaintiff</w:delText>
        </w:r>
        <w:r w:rsidRPr="004F4749" w:rsidDel="00FD33B3">
          <w:delText>.</w:delText>
        </w:r>
      </w:del>
      <w:commentRangeEnd w:id="71"/>
      <w:r w:rsidR="00FD33B3">
        <w:rPr>
          <w:rStyle w:val="CommentReference"/>
          <w:rFonts w:asciiTheme="minorHAnsi" w:hAnsiTheme="minorHAnsi"/>
        </w:rPr>
        <w:commentReference w:id="71"/>
      </w:r>
    </w:p>
    <w:p w14:paraId="61FE770D" w14:textId="557D2F66" w:rsidR="0033168A" w:rsidRDefault="0091375B" w:rsidP="00732DF6">
      <w:pPr>
        <w:pStyle w:val="ListParagraph"/>
      </w:pPr>
      <w:r w:rsidRPr="004F4749">
        <w:t>With respect to paragraph</w:t>
      </w:r>
      <w:r w:rsidR="00A64820">
        <w:t>s 33 and</w:t>
      </w:r>
      <w:r w:rsidRPr="004F4749">
        <w:t xml:space="preserve"> 41 of the Claim,</w:t>
      </w:r>
      <w:r>
        <w:t xml:space="preserve"> Canada denies that the Plaintiff </w:t>
      </w:r>
      <w:r w:rsidR="00847CA2">
        <w:t xml:space="preserve">reasonably relied on any </w:t>
      </w:r>
      <w:r w:rsidR="00572A8F">
        <w:t xml:space="preserve">representations or </w:t>
      </w:r>
      <w:r w:rsidR="00847CA2">
        <w:t>alleged misrepresentations made by Canada, or its</w:t>
      </w:r>
      <w:r w:rsidR="00847CA2" w:rsidRPr="00847CA2">
        <w:t xml:space="preserve"> </w:t>
      </w:r>
      <w:r w:rsidR="00847CA2" w:rsidRPr="008C0F16">
        <w:t xml:space="preserve">employees, agents, </w:t>
      </w:r>
      <w:r w:rsidR="00847CA2">
        <w:t xml:space="preserve">or </w:t>
      </w:r>
      <w:r w:rsidR="00847CA2" w:rsidRPr="008C0F16">
        <w:t>servants</w:t>
      </w:r>
      <w:r w:rsidR="00572A8F">
        <w:t xml:space="preserve">, </w:t>
      </w:r>
      <w:r w:rsidR="00847CA2">
        <w:t xml:space="preserve">to </w:t>
      </w:r>
      <w:r w:rsidR="00572A8F">
        <w:t>the Plaintiff’s</w:t>
      </w:r>
      <w:r w:rsidR="00847CA2">
        <w:t xml:space="preserve"> detriment</w:t>
      </w:r>
      <w:r w:rsidR="00146352">
        <w:t>, and puts the Plaintiff to the strict proof thereof</w:t>
      </w:r>
      <w:r w:rsidR="0033168A" w:rsidRPr="004F4749">
        <w:t xml:space="preserve">. </w:t>
      </w:r>
    </w:p>
    <w:p w14:paraId="74236537" w14:textId="2FE1DB77" w:rsidR="00E16943" w:rsidRDefault="00E16943" w:rsidP="00181335">
      <w:pPr>
        <w:pStyle w:val="ListParagraph"/>
        <w:spacing w:after="0"/>
      </w:pPr>
      <w:r>
        <w:lastRenderedPageBreak/>
        <w:t xml:space="preserve">Canada also pleads and relies upon the </w:t>
      </w:r>
      <w:r w:rsidR="00506D8F">
        <w:t xml:space="preserve">limitation of liability </w:t>
      </w:r>
      <w:r>
        <w:t>provisions of the Contribution Agreement:</w:t>
      </w:r>
    </w:p>
    <w:p w14:paraId="0E6AE58E" w14:textId="29C5ED04" w:rsidR="00E16943" w:rsidRPr="004F4749" w:rsidRDefault="00E16943" w:rsidP="00181335">
      <w:pPr>
        <w:pStyle w:val="ListParagraph"/>
        <w:numPr>
          <w:ilvl w:val="0"/>
          <w:numId w:val="0"/>
        </w:numPr>
        <w:spacing w:line="240" w:lineRule="auto"/>
        <w:ind w:left="1440"/>
      </w:pPr>
      <w:r>
        <w:t>12)</w:t>
      </w:r>
      <w:r w:rsidR="00772315">
        <w:t xml:space="preserve"> </w:t>
      </w:r>
      <w:r>
        <w:t xml:space="preserve">… </w:t>
      </w:r>
      <w:r w:rsidRPr="00E16943">
        <w:t xml:space="preserve">The Firm shall not </w:t>
      </w:r>
      <w:proofErr w:type="gramStart"/>
      <w:r w:rsidRPr="00E16943">
        <w:t>take action</w:t>
      </w:r>
      <w:proofErr w:type="gramEnd"/>
      <w:r w:rsidRPr="00E16943">
        <w:t xml:space="preserve"> against NRC for failure or delay in the undertaking of the Project caused by circumstances beyond NRC</w:t>
      </w:r>
      <w:r>
        <w:t>’</w:t>
      </w:r>
      <w:r w:rsidRPr="00E16943">
        <w:t>s reasonable control, or for incorrect data supplied, advice given, or opinions expressed in relation to the Project</w:t>
      </w:r>
      <w:r>
        <w:t>.</w:t>
      </w:r>
    </w:p>
    <w:p w14:paraId="0EF40ABB" w14:textId="39B4D35F" w:rsidR="009A7F9D" w:rsidRPr="004F4749" w:rsidRDefault="009A7F9D" w:rsidP="00732DF6">
      <w:pPr>
        <w:pStyle w:val="Heading1"/>
      </w:pPr>
      <w:r w:rsidRPr="004F4749">
        <w:t xml:space="preserve">NO ENTITLEMENT TO DAMAGES </w:t>
      </w:r>
    </w:p>
    <w:p w14:paraId="1D330C81" w14:textId="1F17FFB2" w:rsidR="009A7F9D" w:rsidRPr="004F4749" w:rsidRDefault="009A7F9D" w:rsidP="00732DF6">
      <w:pPr>
        <w:pStyle w:val="ListParagraph"/>
      </w:pPr>
      <w:r w:rsidRPr="004F4749">
        <w:t xml:space="preserve">Canada denies that the Plaintiff suffered any damages and puts the Plaintiff to the strict proof thereof. </w:t>
      </w:r>
    </w:p>
    <w:p w14:paraId="652BCD77" w14:textId="02D1A2D3" w:rsidR="009A7F9D" w:rsidRPr="004F4749" w:rsidRDefault="009A7F9D" w:rsidP="00732DF6">
      <w:pPr>
        <w:pStyle w:val="ListParagraph"/>
      </w:pPr>
      <w:r w:rsidRPr="004F4749">
        <w:t>Canada states that the damages pleaded in the Claim</w:t>
      </w:r>
      <w:r w:rsidR="00A64820">
        <w:t>—</w:t>
      </w:r>
      <w:r w:rsidRPr="004F4749">
        <w:t>which</w:t>
      </w:r>
      <w:r w:rsidR="00A64820">
        <w:t xml:space="preserve"> </w:t>
      </w:r>
      <w:r w:rsidRPr="004F4749">
        <w:t>are denied</w:t>
      </w:r>
      <w:r w:rsidR="00A64820">
        <w:t>—</w:t>
      </w:r>
      <w:r w:rsidRPr="004F4749">
        <w:t xml:space="preserve">are excessive, exaggerated, and too remote. </w:t>
      </w:r>
    </w:p>
    <w:p w14:paraId="433A3226" w14:textId="72D1DE46" w:rsidR="009A7F9D" w:rsidRDefault="009A7F9D" w:rsidP="00732DF6">
      <w:pPr>
        <w:pStyle w:val="ListParagraph"/>
      </w:pPr>
      <w:r w:rsidRPr="004F4749">
        <w:t xml:space="preserve">Canada denies that any punitive, aggravated or special damages should lie in this action. </w:t>
      </w:r>
      <w:r w:rsidR="009A0DCF">
        <w:t>Canada</w:t>
      </w:r>
      <w:r w:rsidR="009A0DCF" w:rsidRPr="00940217">
        <w:t xml:space="preserve"> states that</w:t>
      </w:r>
      <w:r w:rsidR="009A0DCF">
        <w:t xml:space="preserve"> </w:t>
      </w:r>
      <w:proofErr w:type="gramStart"/>
      <w:r w:rsidR="009A0DCF" w:rsidRPr="00940217">
        <w:t>at all times</w:t>
      </w:r>
      <w:proofErr w:type="gramEnd"/>
      <w:r w:rsidR="009A0DCF">
        <w:t>, it acted</w:t>
      </w:r>
      <w:r w:rsidR="009A0DCF" w:rsidRPr="00940217">
        <w:t xml:space="preserve"> </w:t>
      </w:r>
      <w:r w:rsidR="003022C0" w:rsidRPr="00940217">
        <w:t>reasonab</w:t>
      </w:r>
      <w:r w:rsidR="003022C0">
        <w:t>ly</w:t>
      </w:r>
      <w:r w:rsidR="009A0DCF" w:rsidRPr="00940217">
        <w:t>, in good faith</w:t>
      </w:r>
      <w:r w:rsidR="00572A8F">
        <w:t>,</w:t>
      </w:r>
      <w:r w:rsidR="009A0DCF" w:rsidRPr="00940217">
        <w:t xml:space="preserve"> and without </w:t>
      </w:r>
      <w:r w:rsidR="009A0DCF" w:rsidRPr="00940217">
        <w:rPr>
          <w:rFonts w:ascii="TimesNewRomanPSMT" w:hAnsi="TimesNewRomanPSMT"/>
          <w:color w:val="000000"/>
        </w:rPr>
        <w:t>malice</w:t>
      </w:r>
      <w:r w:rsidR="009A0DCF" w:rsidRPr="00940217">
        <w:t>.</w:t>
      </w:r>
    </w:p>
    <w:p w14:paraId="00EC38DE" w14:textId="2C6D97E9" w:rsidR="003022C0" w:rsidRDefault="003022C0" w:rsidP="00732DF6">
      <w:pPr>
        <w:pStyle w:val="ListParagraph"/>
      </w:pPr>
      <w:r w:rsidRPr="004F4749">
        <w:t>In the alternative, Canada states that any damages pleaded in the Claim</w:t>
      </w:r>
      <w:r>
        <w:t>—</w:t>
      </w:r>
      <w:r w:rsidRPr="004F4749">
        <w:t>which are denied</w:t>
      </w:r>
      <w:r>
        <w:t>—</w:t>
      </w:r>
      <w:r w:rsidRPr="004F4749">
        <w:t xml:space="preserve">are the result of the Plaintiff’s own </w:t>
      </w:r>
      <w:r>
        <w:t xml:space="preserve">negligence, </w:t>
      </w:r>
      <w:r w:rsidRPr="004F4749">
        <w:t>voluntary acts</w:t>
      </w:r>
      <w:r>
        <w:t>,</w:t>
      </w:r>
      <w:r w:rsidRPr="004F4749">
        <w:t xml:space="preserve"> or omissions</w:t>
      </w:r>
      <w:r>
        <w:t>, and that the Plaintiff has failed to mitigate those damages</w:t>
      </w:r>
      <w:r w:rsidRPr="004F4749">
        <w:t xml:space="preserve">. </w:t>
      </w:r>
    </w:p>
    <w:p w14:paraId="5C2BB215" w14:textId="1CEC9374" w:rsidR="001331A9" w:rsidRPr="004F4749" w:rsidRDefault="001331A9" w:rsidP="00732DF6">
      <w:pPr>
        <w:pStyle w:val="Heading1"/>
      </w:pPr>
      <w:r>
        <w:t>APPLICABLE LAW</w:t>
      </w:r>
    </w:p>
    <w:p w14:paraId="083AC11C" w14:textId="77777777" w:rsidR="001331A9" w:rsidRDefault="001331A9" w:rsidP="00732DF6">
      <w:pPr>
        <w:pStyle w:val="ListParagraph"/>
      </w:pPr>
      <w:commentRangeStart w:id="73"/>
      <w:r>
        <w:t>Canada</w:t>
      </w:r>
      <w:r w:rsidRPr="001331A9">
        <w:t xml:space="preserve"> pleads and relies upon </w:t>
      </w:r>
      <w:r>
        <w:t>the provisions of the following:</w:t>
      </w:r>
    </w:p>
    <w:p w14:paraId="70F9F998" w14:textId="4B9FDD80" w:rsidR="001331A9" w:rsidRDefault="001331A9" w:rsidP="00DB1EF9">
      <w:pPr>
        <w:pStyle w:val="ListParagraph"/>
        <w:numPr>
          <w:ilvl w:val="1"/>
          <w:numId w:val="1"/>
        </w:numPr>
      </w:pPr>
      <w:r w:rsidRPr="00181335">
        <w:rPr>
          <w:i/>
          <w:iCs/>
        </w:rPr>
        <w:t>Crown Liability and Proceedings Act</w:t>
      </w:r>
      <w:r>
        <w:t xml:space="preserve">, </w:t>
      </w:r>
      <w:r w:rsidRPr="001331A9">
        <w:t>RSC 1985, c</w:t>
      </w:r>
      <w:r w:rsidR="00DB1EF9">
        <w:t xml:space="preserve"> </w:t>
      </w:r>
      <w:r w:rsidRPr="001331A9">
        <w:t>C-</w:t>
      </w:r>
      <w:proofErr w:type="gramStart"/>
      <w:r w:rsidRPr="001331A9">
        <w:t>50</w:t>
      </w:r>
      <w:r>
        <w:t>;</w:t>
      </w:r>
      <w:proofErr w:type="gramEnd"/>
    </w:p>
    <w:p w14:paraId="3B3933F1" w14:textId="7607DA52" w:rsidR="00E24004" w:rsidRPr="00181335" w:rsidRDefault="00E24004" w:rsidP="00DB1EF9">
      <w:pPr>
        <w:pStyle w:val="ListParagraph"/>
        <w:numPr>
          <w:ilvl w:val="1"/>
          <w:numId w:val="1"/>
        </w:numPr>
      </w:pPr>
      <w:r w:rsidRPr="00793E4C">
        <w:rPr>
          <w:i/>
          <w:iCs/>
        </w:rPr>
        <w:t xml:space="preserve">Department of Health Act, </w:t>
      </w:r>
      <w:r w:rsidRPr="00793E4C">
        <w:t xml:space="preserve">SC 1996, c </w:t>
      </w:r>
      <w:proofErr w:type="gramStart"/>
      <w:r w:rsidRPr="00793E4C">
        <w:t>8</w:t>
      </w:r>
      <w:r>
        <w:t>;</w:t>
      </w:r>
      <w:proofErr w:type="gramEnd"/>
    </w:p>
    <w:p w14:paraId="7A3BB4DD" w14:textId="0BF8B2F4" w:rsidR="00E24004" w:rsidRDefault="00E24004" w:rsidP="00DB1EF9">
      <w:pPr>
        <w:pStyle w:val="ListParagraph"/>
        <w:numPr>
          <w:ilvl w:val="1"/>
          <w:numId w:val="1"/>
        </w:numPr>
      </w:pPr>
      <w:r w:rsidRPr="00CD0F76">
        <w:rPr>
          <w:i/>
          <w:iCs/>
        </w:rPr>
        <w:lastRenderedPageBreak/>
        <w:t>Department of Industry Act</w:t>
      </w:r>
      <w:r w:rsidRPr="00793E4C">
        <w:t xml:space="preserve">, </w:t>
      </w:r>
      <w:hyperlink r:id="rId17" w:history="1">
        <w:r w:rsidRPr="00793E4C">
          <w:t>SC 1995, c 1</w:t>
        </w:r>
      </w:hyperlink>
      <w:r>
        <w:t>;</w:t>
      </w:r>
    </w:p>
    <w:p w14:paraId="6BB0FF16" w14:textId="60F0A590" w:rsidR="00E24004" w:rsidRDefault="00E24004" w:rsidP="00DB1EF9">
      <w:pPr>
        <w:pStyle w:val="ListParagraph"/>
        <w:numPr>
          <w:ilvl w:val="1"/>
          <w:numId w:val="1"/>
        </w:numPr>
      </w:pPr>
      <w:r w:rsidRPr="00181335">
        <w:rPr>
          <w:i/>
          <w:iCs/>
        </w:rPr>
        <w:t>Department of Public Works and Government Services Act</w:t>
      </w:r>
      <w:r w:rsidRPr="00E24004">
        <w:t xml:space="preserve">, SC 1996, c </w:t>
      </w:r>
      <w:proofErr w:type="gramStart"/>
      <w:r w:rsidRPr="00E24004">
        <w:t>16</w:t>
      </w:r>
      <w:r>
        <w:t>;</w:t>
      </w:r>
      <w:proofErr w:type="gramEnd"/>
    </w:p>
    <w:p w14:paraId="284478A1" w14:textId="6D68AA7A" w:rsidR="00586A96" w:rsidRPr="00181335" w:rsidRDefault="00586A96" w:rsidP="00DB1EF9">
      <w:pPr>
        <w:pStyle w:val="ListParagraph"/>
        <w:numPr>
          <w:ilvl w:val="1"/>
          <w:numId w:val="1"/>
        </w:numPr>
      </w:pPr>
      <w:r w:rsidRPr="00793E4C">
        <w:rPr>
          <w:i/>
          <w:iCs/>
        </w:rPr>
        <w:t>Public Health Agency of Canada Act</w:t>
      </w:r>
      <w:r w:rsidRPr="00793E4C">
        <w:t>, SC 2006, c</w:t>
      </w:r>
      <w:r>
        <w:t xml:space="preserve"> </w:t>
      </w:r>
      <w:r w:rsidRPr="00793E4C">
        <w:t>5</w:t>
      </w:r>
    </w:p>
    <w:p w14:paraId="1C2A27DD" w14:textId="4FCDE12E" w:rsidR="00E24004" w:rsidRPr="00181335" w:rsidRDefault="00E24004" w:rsidP="00DB1EF9">
      <w:pPr>
        <w:pStyle w:val="ListParagraph"/>
        <w:numPr>
          <w:ilvl w:val="1"/>
          <w:numId w:val="1"/>
        </w:numPr>
      </w:pPr>
      <w:r w:rsidRPr="0024644B">
        <w:rPr>
          <w:i/>
          <w:iCs/>
        </w:rPr>
        <w:t>National Research Council Act</w:t>
      </w:r>
      <w:r w:rsidRPr="0003185E">
        <w:t>, RSC 1985, c N-1</w:t>
      </w:r>
      <w:r>
        <w:t>5; and</w:t>
      </w:r>
    </w:p>
    <w:p w14:paraId="442F0DA8" w14:textId="59950821" w:rsidR="001331A9" w:rsidRDefault="001331A9" w:rsidP="00DB1EF9">
      <w:pPr>
        <w:pStyle w:val="ListParagraph"/>
        <w:numPr>
          <w:ilvl w:val="1"/>
          <w:numId w:val="1"/>
        </w:numPr>
      </w:pPr>
      <w:r w:rsidRPr="001331A9">
        <w:rPr>
          <w:i/>
          <w:iCs/>
        </w:rPr>
        <w:t>Negligence Act</w:t>
      </w:r>
      <w:r w:rsidRPr="001331A9">
        <w:t>, RSO 1990, c</w:t>
      </w:r>
      <w:r w:rsidR="00DB1EF9">
        <w:t xml:space="preserve"> </w:t>
      </w:r>
      <w:r w:rsidRPr="001331A9">
        <w:t>N.1.</w:t>
      </w:r>
      <w:commentRangeEnd w:id="73"/>
      <w:r w:rsidR="00146352">
        <w:rPr>
          <w:rStyle w:val="CommentReference"/>
          <w:rFonts w:asciiTheme="minorHAnsi" w:hAnsiTheme="minorHAnsi"/>
        </w:rPr>
        <w:commentReference w:id="73"/>
      </w:r>
    </w:p>
    <w:p w14:paraId="0AE18DA6" w14:textId="195213B7" w:rsidR="001331A9" w:rsidRPr="004F4749" w:rsidRDefault="001331A9" w:rsidP="00732DF6">
      <w:pPr>
        <w:pStyle w:val="Heading1"/>
      </w:pPr>
      <w:r>
        <w:t>DISPOSITION</w:t>
      </w:r>
    </w:p>
    <w:p w14:paraId="611379F2" w14:textId="42799E79" w:rsidR="009A7F9D" w:rsidRPr="004F4749" w:rsidRDefault="009A7F9D" w:rsidP="00732DF6">
      <w:pPr>
        <w:pStyle w:val="ListParagraph"/>
      </w:pPr>
      <w:r w:rsidRPr="004F4749">
        <w:t>Canada request</w:t>
      </w:r>
      <w:r w:rsidR="009B35C8" w:rsidRPr="004F4749">
        <w:t>s</w:t>
      </w:r>
      <w:r w:rsidRPr="004F4749">
        <w:t xml:space="preserve"> that this </w:t>
      </w:r>
      <w:r w:rsidR="001C3466">
        <w:t>action</w:t>
      </w:r>
      <w:r w:rsidRPr="004F4749">
        <w:t xml:space="preserve"> be dismissed with costs.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552"/>
      </w:tblGrid>
      <w:tr w:rsidR="001C3466" w14:paraId="372604F4" w14:textId="77777777" w:rsidTr="001C3466">
        <w:tc>
          <w:tcPr>
            <w:tcW w:w="4438" w:type="dxa"/>
          </w:tcPr>
          <w:p w14:paraId="4EC14E17" w14:textId="3BE15861" w:rsidR="001C3466" w:rsidRPr="001C3466" w:rsidRDefault="001C3466" w:rsidP="001C3466">
            <w:pPr>
              <w:ind w:left="360"/>
              <w:rPr>
                <w:rFonts w:ascii="Times New Roman" w:hAnsi="Times New Roman" w:cs="Times New Roman"/>
                <w:sz w:val="24"/>
                <w:szCs w:val="24"/>
              </w:rPr>
            </w:pPr>
            <w:r w:rsidRPr="001C3466">
              <w:rPr>
                <w:rFonts w:ascii="Times New Roman" w:hAnsi="Times New Roman" w:cs="Times New Roman"/>
                <w:sz w:val="24"/>
                <w:szCs w:val="24"/>
              </w:rPr>
              <w:t xml:space="preserve">Dated: </w:t>
            </w:r>
            <w:r w:rsidR="00ED282F">
              <w:rPr>
                <w:rFonts w:ascii="Times New Roman" w:hAnsi="Times New Roman" w:cs="Times New Roman"/>
                <w:sz w:val="24"/>
                <w:szCs w:val="24"/>
                <w:highlight w:val="yellow"/>
              </w:rPr>
              <w:t xml:space="preserve">December </w:t>
            </w:r>
            <w:r w:rsidR="00DE1607">
              <w:rPr>
                <w:rFonts w:ascii="Times New Roman" w:hAnsi="Times New Roman" w:cs="Times New Roman"/>
                <w:sz w:val="24"/>
                <w:szCs w:val="24"/>
                <w:highlight w:val="yellow"/>
              </w:rPr>
              <w:t>1</w:t>
            </w:r>
            <w:r w:rsidR="00181335">
              <w:rPr>
                <w:rFonts w:ascii="Times New Roman" w:hAnsi="Times New Roman" w:cs="Times New Roman"/>
                <w:sz w:val="24"/>
                <w:szCs w:val="24"/>
                <w:highlight w:val="yellow"/>
              </w:rPr>
              <w:t>9</w:t>
            </w:r>
            <w:r w:rsidRPr="001C3466">
              <w:rPr>
                <w:rFonts w:ascii="Times New Roman" w:hAnsi="Times New Roman" w:cs="Times New Roman"/>
                <w:sz w:val="24"/>
                <w:szCs w:val="24"/>
                <w:highlight w:val="yellow"/>
              </w:rPr>
              <w:t>, 2024</w:t>
            </w:r>
          </w:p>
          <w:p w14:paraId="7A049238" w14:textId="77777777" w:rsidR="001C3466" w:rsidRPr="001C3466" w:rsidRDefault="001C3466" w:rsidP="00DB1EF9">
            <w:pPr>
              <w:pStyle w:val="ListParagraph"/>
              <w:numPr>
                <w:ilvl w:val="0"/>
                <w:numId w:val="0"/>
              </w:numPr>
            </w:pPr>
          </w:p>
        </w:tc>
        <w:tc>
          <w:tcPr>
            <w:tcW w:w="4552" w:type="dxa"/>
          </w:tcPr>
          <w:p w14:paraId="1FCF0DFF" w14:textId="77777777" w:rsidR="001C3466" w:rsidRPr="001C3466" w:rsidRDefault="001C3466" w:rsidP="001C3466">
            <w:pPr>
              <w:rPr>
                <w:rFonts w:ascii="Times New Roman" w:hAnsi="Times New Roman" w:cs="Times New Roman"/>
                <w:sz w:val="24"/>
                <w:szCs w:val="24"/>
              </w:rPr>
            </w:pPr>
            <w:r w:rsidRPr="001C3466">
              <w:rPr>
                <w:rFonts w:ascii="Times New Roman" w:hAnsi="Times New Roman" w:cs="Times New Roman"/>
                <w:sz w:val="24"/>
                <w:szCs w:val="24"/>
              </w:rPr>
              <w:t>ATTORNEY GENERAL OF CANADA</w:t>
            </w:r>
          </w:p>
          <w:p w14:paraId="6558B864" w14:textId="77777777" w:rsidR="001C3466" w:rsidRPr="001C3466" w:rsidRDefault="001C3466" w:rsidP="001C3466">
            <w:pPr>
              <w:rPr>
                <w:rFonts w:ascii="Times New Roman" w:hAnsi="Times New Roman" w:cs="Times New Roman"/>
                <w:sz w:val="24"/>
                <w:szCs w:val="24"/>
              </w:rPr>
            </w:pPr>
            <w:r w:rsidRPr="001C3466">
              <w:rPr>
                <w:rFonts w:ascii="Times New Roman" w:hAnsi="Times New Roman" w:cs="Times New Roman"/>
                <w:sz w:val="24"/>
                <w:szCs w:val="24"/>
              </w:rPr>
              <w:t>Department of Justice Canada</w:t>
            </w:r>
          </w:p>
          <w:p w14:paraId="72998097" w14:textId="77777777" w:rsidR="001C3466" w:rsidRPr="001C3466" w:rsidRDefault="001C3466" w:rsidP="001C3466">
            <w:pPr>
              <w:rPr>
                <w:rFonts w:ascii="Times New Roman" w:hAnsi="Times New Roman" w:cs="Times New Roman"/>
                <w:sz w:val="24"/>
                <w:szCs w:val="24"/>
              </w:rPr>
            </w:pPr>
            <w:r w:rsidRPr="001C3466">
              <w:rPr>
                <w:rFonts w:ascii="Times New Roman" w:hAnsi="Times New Roman" w:cs="Times New Roman"/>
                <w:sz w:val="24"/>
                <w:szCs w:val="24"/>
              </w:rPr>
              <w:t>Ontario Regional Office</w:t>
            </w:r>
          </w:p>
          <w:p w14:paraId="0BE1112C" w14:textId="090AC431" w:rsidR="001C3466" w:rsidRPr="001C3466" w:rsidRDefault="001C3466" w:rsidP="001C3466">
            <w:pPr>
              <w:rPr>
                <w:rFonts w:ascii="Times New Roman" w:hAnsi="Times New Roman" w:cs="Times New Roman"/>
                <w:sz w:val="24"/>
                <w:szCs w:val="24"/>
              </w:rPr>
            </w:pPr>
            <w:r w:rsidRPr="001C3466">
              <w:rPr>
                <w:rFonts w:ascii="Times New Roman" w:hAnsi="Times New Roman" w:cs="Times New Roman"/>
                <w:sz w:val="24"/>
                <w:szCs w:val="24"/>
              </w:rPr>
              <w:t>120 Adelaide Street West</w:t>
            </w:r>
            <w:r>
              <w:rPr>
                <w:rFonts w:ascii="Times New Roman" w:hAnsi="Times New Roman" w:cs="Times New Roman"/>
                <w:sz w:val="24"/>
                <w:szCs w:val="24"/>
              </w:rPr>
              <w:t xml:space="preserve">, Suite </w:t>
            </w:r>
            <w:r w:rsidRPr="001C3466">
              <w:rPr>
                <w:rFonts w:ascii="Times New Roman" w:hAnsi="Times New Roman" w:cs="Times New Roman"/>
                <w:sz w:val="24"/>
                <w:szCs w:val="24"/>
              </w:rPr>
              <w:t>400</w:t>
            </w:r>
          </w:p>
          <w:p w14:paraId="545C7C48" w14:textId="2518E7F5" w:rsidR="001C3466" w:rsidRPr="001C3466" w:rsidRDefault="001C3466" w:rsidP="001C3466">
            <w:pPr>
              <w:rPr>
                <w:rFonts w:ascii="Times New Roman" w:hAnsi="Times New Roman" w:cs="Times New Roman"/>
                <w:sz w:val="24"/>
                <w:szCs w:val="24"/>
              </w:rPr>
            </w:pPr>
            <w:r w:rsidRPr="001C3466">
              <w:rPr>
                <w:rFonts w:ascii="Times New Roman" w:hAnsi="Times New Roman" w:cs="Times New Roman"/>
                <w:sz w:val="24"/>
                <w:szCs w:val="24"/>
              </w:rPr>
              <w:t xml:space="preserve">Toronto, </w:t>
            </w:r>
            <w:proofErr w:type="gramStart"/>
            <w:r w:rsidRPr="001C3466">
              <w:rPr>
                <w:rFonts w:ascii="Times New Roman" w:hAnsi="Times New Roman" w:cs="Times New Roman"/>
                <w:sz w:val="24"/>
                <w:szCs w:val="24"/>
              </w:rPr>
              <w:t>Ontario</w:t>
            </w:r>
            <w:r>
              <w:rPr>
                <w:rFonts w:ascii="Times New Roman" w:hAnsi="Times New Roman" w:cs="Times New Roman"/>
                <w:sz w:val="24"/>
                <w:szCs w:val="24"/>
              </w:rPr>
              <w:t xml:space="preserve">  </w:t>
            </w:r>
            <w:r w:rsidRPr="001C3466">
              <w:rPr>
                <w:rFonts w:ascii="Times New Roman" w:hAnsi="Times New Roman" w:cs="Times New Roman"/>
                <w:sz w:val="24"/>
                <w:szCs w:val="24"/>
              </w:rPr>
              <w:t>M</w:t>
            </w:r>
            <w:proofErr w:type="gramEnd"/>
            <w:r w:rsidRPr="001C3466">
              <w:rPr>
                <w:rFonts w:ascii="Times New Roman" w:hAnsi="Times New Roman" w:cs="Times New Roman"/>
                <w:sz w:val="24"/>
                <w:szCs w:val="24"/>
              </w:rPr>
              <w:t>5H 1T1</w:t>
            </w:r>
          </w:p>
          <w:p w14:paraId="7B18B1F1" w14:textId="77777777" w:rsidR="001C3466" w:rsidRPr="001C3466" w:rsidRDefault="001C3466" w:rsidP="001C3466">
            <w:pPr>
              <w:rPr>
                <w:rFonts w:ascii="Times New Roman" w:hAnsi="Times New Roman" w:cs="Times New Roman"/>
                <w:sz w:val="24"/>
                <w:szCs w:val="24"/>
              </w:rPr>
            </w:pPr>
          </w:p>
          <w:p w14:paraId="7D6F57F1" w14:textId="77777777" w:rsidR="001C3466" w:rsidRPr="00ED282F" w:rsidRDefault="001C3466" w:rsidP="001C3466">
            <w:pPr>
              <w:rPr>
                <w:rFonts w:ascii="Times New Roman" w:hAnsi="Times New Roman" w:cs="Times New Roman"/>
                <w:sz w:val="24"/>
                <w:szCs w:val="24"/>
              </w:rPr>
            </w:pPr>
            <w:r w:rsidRPr="00ED282F">
              <w:rPr>
                <w:rFonts w:ascii="Times New Roman" w:hAnsi="Times New Roman" w:cs="Times New Roman"/>
                <w:sz w:val="24"/>
                <w:szCs w:val="24"/>
              </w:rPr>
              <w:t>Per:</w:t>
            </w:r>
            <w:r w:rsidRPr="00ED282F">
              <w:rPr>
                <w:rFonts w:ascii="Times New Roman" w:hAnsi="Times New Roman" w:cs="Times New Roman"/>
                <w:sz w:val="24"/>
                <w:szCs w:val="24"/>
              </w:rPr>
              <w:tab/>
            </w:r>
            <w:r w:rsidRPr="00ED282F">
              <w:rPr>
                <w:rFonts w:ascii="Times New Roman" w:hAnsi="Times New Roman" w:cs="Times New Roman"/>
                <w:b/>
                <w:bCs/>
                <w:sz w:val="24"/>
                <w:szCs w:val="24"/>
              </w:rPr>
              <w:t>Asad Moten</w:t>
            </w:r>
            <w:r w:rsidRPr="00ED282F">
              <w:rPr>
                <w:rFonts w:ascii="Times New Roman" w:hAnsi="Times New Roman" w:cs="Times New Roman"/>
                <w:sz w:val="24"/>
                <w:szCs w:val="24"/>
              </w:rPr>
              <w:t xml:space="preserve"> (63785G) </w:t>
            </w:r>
          </w:p>
          <w:p w14:paraId="338DC03F" w14:textId="77777777" w:rsidR="001C3466" w:rsidRPr="008C7708" w:rsidRDefault="001C3466" w:rsidP="001C3466">
            <w:pPr>
              <w:rPr>
                <w:rFonts w:ascii="Times New Roman" w:hAnsi="Times New Roman" w:cs="Times New Roman"/>
                <w:sz w:val="24"/>
                <w:szCs w:val="24"/>
                <w:lang w:val="fr-CA"/>
              </w:rPr>
            </w:pPr>
            <w:r w:rsidRPr="00ED282F">
              <w:rPr>
                <w:rFonts w:ascii="Times New Roman" w:hAnsi="Times New Roman" w:cs="Times New Roman"/>
                <w:sz w:val="24"/>
                <w:szCs w:val="24"/>
              </w:rPr>
              <w:tab/>
            </w:r>
            <w:r w:rsidRPr="008C7708">
              <w:rPr>
                <w:rFonts w:ascii="Times New Roman" w:hAnsi="Times New Roman" w:cs="Times New Roman"/>
                <w:b/>
                <w:bCs/>
                <w:sz w:val="24"/>
                <w:szCs w:val="24"/>
                <w:lang w:val="fr-CA"/>
              </w:rPr>
              <w:t>Sahar Mir</w:t>
            </w:r>
            <w:r w:rsidRPr="008C7708">
              <w:rPr>
                <w:rFonts w:ascii="Times New Roman" w:hAnsi="Times New Roman" w:cs="Times New Roman"/>
                <w:sz w:val="24"/>
                <w:szCs w:val="24"/>
                <w:lang w:val="fr-CA"/>
              </w:rPr>
              <w:t xml:space="preserve"> (82289U) </w:t>
            </w:r>
          </w:p>
          <w:p w14:paraId="601508ED" w14:textId="77777777" w:rsidR="001C3466" w:rsidRPr="008C7708" w:rsidRDefault="001C3466" w:rsidP="001C3466">
            <w:pPr>
              <w:rPr>
                <w:rFonts w:ascii="Times New Roman" w:hAnsi="Times New Roman" w:cs="Times New Roman"/>
                <w:sz w:val="24"/>
                <w:szCs w:val="24"/>
                <w:lang w:val="fr-CA"/>
              </w:rPr>
            </w:pPr>
            <w:r w:rsidRPr="008C7708">
              <w:rPr>
                <w:rFonts w:ascii="Times New Roman" w:hAnsi="Times New Roman" w:cs="Times New Roman"/>
                <w:sz w:val="24"/>
                <w:szCs w:val="24"/>
                <w:lang w:val="fr-CA"/>
              </w:rPr>
              <w:tab/>
            </w:r>
            <w:r w:rsidRPr="008C7708">
              <w:rPr>
                <w:rFonts w:ascii="Times New Roman" w:hAnsi="Times New Roman" w:cs="Times New Roman"/>
                <w:b/>
                <w:bCs/>
                <w:sz w:val="24"/>
                <w:szCs w:val="24"/>
                <w:lang w:val="fr-CA"/>
              </w:rPr>
              <w:t>Emma Ryman</w:t>
            </w:r>
            <w:r w:rsidRPr="008C7708">
              <w:rPr>
                <w:rFonts w:ascii="Times New Roman" w:hAnsi="Times New Roman" w:cs="Times New Roman"/>
                <w:sz w:val="24"/>
                <w:szCs w:val="24"/>
                <w:lang w:val="fr-CA"/>
              </w:rPr>
              <w:t xml:space="preserve"> (82905O) </w:t>
            </w:r>
          </w:p>
          <w:p w14:paraId="22045659" w14:textId="77777777" w:rsidR="001C3466" w:rsidRPr="008C7708" w:rsidRDefault="001C3466" w:rsidP="001C3466">
            <w:pPr>
              <w:rPr>
                <w:rFonts w:ascii="Times New Roman" w:hAnsi="Times New Roman" w:cs="Times New Roman"/>
                <w:sz w:val="24"/>
                <w:szCs w:val="24"/>
                <w:lang w:val="fr-CA"/>
              </w:rPr>
            </w:pPr>
          </w:p>
          <w:p w14:paraId="1B715D8A" w14:textId="303B974D" w:rsidR="001C3466" w:rsidRPr="00ED282F" w:rsidRDefault="001C3466" w:rsidP="001C3466">
            <w:pPr>
              <w:rPr>
                <w:rFonts w:ascii="Times New Roman" w:hAnsi="Times New Roman" w:cs="Times New Roman"/>
                <w:sz w:val="24"/>
                <w:szCs w:val="24"/>
              </w:rPr>
            </w:pPr>
            <w:r w:rsidRPr="00ED282F">
              <w:rPr>
                <w:rFonts w:ascii="Times New Roman" w:hAnsi="Times New Roman" w:cs="Times New Roman"/>
                <w:sz w:val="24"/>
                <w:szCs w:val="24"/>
              </w:rPr>
              <w:t xml:space="preserve">Tel.: </w:t>
            </w:r>
            <w:r w:rsidRPr="00ED282F">
              <w:rPr>
                <w:rFonts w:ascii="Times New Roman" w:hAnsi="Times New Roman" w:cs="Times New Roman"/>
                <w:sz w:val="24"/>
                <w:szCs w:val="24"/>
              </w:rPr>
              <w:tab/>
            </w:r>
            <w:r w:rsidR="00ED282F" w:rsidRPr="00ED282F">
              <w:rPr>
                <w:rFonts w:ascii="Times New Roman" w:hAnsi="Times New Roman" w:cs="Times New Roman"/>
                <w:sz w:val="24"/>
                <w:szCs w:val="24"/>
              </w:rPr>
              <w:t>437-423-6426</w:t>
            </w:r>
          </w:p>
          <w:p w14:paraId="671E3C5D" w14:textId="77777777" w:rsidR="001C3466" w:rsidRPr="00ED282F" w:rsidRDefault="001C3466" w:rsidP="001C3466">
            <w:pPr>
              <w:rPr>
                <w:rFonts w:ascii="Times New Roman" w:hAnsi="Times New Roman" w:cs="Times New Roman"/>
                <w:sz w:val="24"/>
                <w:szCs w:val="24"/>
              </w:rPr>
            </w:pPr>
            <w:r w:rsidRPr="00ED282F">
              <w:rPr>
                <w:rFonts w:ascii="Times New Roman" w:hAnsi="Times New Roman" w:cs="Times New Roman"/>
                <w:sz w:val="24"/>
                <w:szCs w:val="24"/>
              </w:rPr>
              <w:tab/>
              <w:t>437-286-4059</w:t>
            </w:r>
          </w:p>
          <w:p w14:paraId="0DFEB5B2" w14:textId="21906E08" w:rsidR="001C3466" w:rsidRPr="00ED282F" w:rsidRDefault="001C3466" w:rsidP="001C3466">
            <w:pPr>
              <w:rPr>
                <w:rFonts w:ascii="Times New Roman" w:hAnsi="Times New Roman" w:cs="Times New Roman"/>
                <w:sz w:val="24"/>
                <w:szCs w:val="24"/>
              </w:rPr>
            </w:pPr>
            <w:r w:rsidRPr="00ED282F">
              <w:rPr>
                <w:rFonts w:ascii="Times New Roman" w:hAnsi="Times New Roman" w:cs="Times New Roman"/>
                <w:sz w:val="24"/>
                <w:szCs w:val="24"/>
              </w:rPr>
              <w:tab/>
            </w:r>
            <w:r w:rsidR="00B63229" w:rsidRPr="008C7708">
              <w:rPr>
                <w:rFonts w:ascii="Times New Roman" w:hAnsi="Times New Roman" w:cs="Times New Roman"/>
                <w:sz w:val="24"/>
                <w:szCs w:val="24"/>
                <w:lang w:val="en-US"/>
              </w:rPr>
              <w:t>416</w:t>
            </w:r>
            <w:r w:rsidR="00ED282F" w:rsidRPr="008C7708">
              <w:rPr>
                <w:rFonts w:ascii="Times New Roman" w:hAnsi="Times New Roman" w:cs="Times New Roman"/>
                <w:sz w:val="24"/>
                <w:szCs w:val="24"/>
                <w:lang w:val="en-US"/>
              </w:rPr>
              <w:t>-</w:t>
            </w:r>
            <w:r w:rsidR="00B63229" w:rsidRPr="008C7708">
              <w:rPr>
                <w:rFonts w:ascii="Times New Roman" w:hAnsi="Times New Roman" w:cs="Times New Roman"/>
                <w:sz w:val="24"/>
                <w:szCs w:val="24"/>
                <w:lang w:val="en-US"/>
              </w:rPr>
              <w:t>346-0594</w:t>
            </w:r>
          </w:p>
          <w:p w14:paraId="589524CE" w14:textId="77777777" w:rsidR="001C3466" w:rsidRPr="00ED282F" w:rsidRDefault="001C3466" w:rsidP="001C3466">
            <w:pPr>
              <w:rPr>
                <w:rFonts w:ascii="Times New Roman" w:hAnsi="Times New Roman" w:cs="Times New Roman"/>
                <w:sz w:val="24"/>
                <w:szCs w:val="24"/>
              </w:rPr>
            </w:pPr>
          </w:p>
          <w:p w14:paraId="7B0EA5A3" w14:textId="48258ADC" w:rsidR="001C3466" w:rsidRPr="00ED282F" w:rsidRDefault="001C3466" w:rsidP="001C3466">
            <w:pPr>
              <w:rPr>
                <w:rStyle w:val="Hyperlink"/>
                <w:rFonts w:ascii="Times New Roman" w:hAnsi="Times New Roman" w:cs="Times New Roman"/>
                <w:color w:val="0F9ED5" w:themeColor="accent4"/>
                <w:sz w:val="24"/>
                <w:szCs w:val="24"/>
              </w:rPr>
            </w:pPr>
            <w:r w:rsidRPr="00ED282F">
              <w:rPr>
                <w:rFonts w:ascii="Times New Roman" w:hAnsi="Times New Roman" w:cs="Times New Roman"/>
                <w:sz w:val="24"/>
                <w:szCs w:val="24"/>
              </w:rPr>
              <w:t xml:space="preserve">Email:  </w:t>
            </w:r>
            <w:hyperlink r:id="rId18" w:history="1">
              <w:r w:rsidRPr="00ED282F">
                <w:rPr>
                  <w:rStyle w:val="Hyperlink"/>
                  <w:rFonts w:ascii="Times New Roman" w:hAnsi="Times New Roman" w:cs="Times New Roman"/>
                  <w:color w:val="0F9ED5" w:themeColor="accent4"/>
                  <w:sz w:val="24"/>
                  <w:szCs w:val="24"/>
                </w:rPr>
                <w:t>asad.moten@justice.gc.ca</w:t>
              </w:r>
            </w:hyperlink>
          </w:p>
          <w:p w14:paraId="75B303B4" w14:textId="1D1B7704" w:rsidR="001C3466" w:rsidRPr="00ED282F" w:rsidRDefault="001C3466" w:rsidP="001C3466">
            <w:pPr>
              <w:rPr>
                <w:rFonts w:ascii="Times New Roman" w:hAnsi="Times New Roman" w:cs="Times New Roman"/>
                <w:color w:val="0F9ED5" w:themeColor="accent4"/>
                <w:sz w:val="24"/>
                <w:szCs w:val="24"/>
              </w:rPr>
            </w:pPr>
            <w:r w:rsidRPr="00ED282F">
              <w:rPr>
                <w:rFonts w:ascii="Times New Roman" w:hAnsi="Times New Roman" w:cs="Times New Roman"/>
                <w:color w:val="0F9ED5" w:themeColor="accent4"/>
                <w:sz w:val="24"/>
                <w:szCs w:val="24"/>
              </w:rPr>
              <w:t xml:space="preserve">            </w:t>
            </w:r>
            <w:r w:rsidR="00ED282F" w:rsidRPr="00ED282F">
              <w:rPr>
                <w:rFonts w:ascii="Times New Roman" w:hAnsi="Times New Roman" w:cs="Times New Roman"/>
                <w:color w:val="0F9ED5" w:themeColor="accent4"/>
                <w:sz w:val="24"/>
                <w:szCs w:val="24"/>
              </w:rPr>
              <w:t xml:space="preserve"> </w:t>
            </w:r>
            <w:hyperlink r:id="rId19" w:history="1">
              <w:r w:rsidR="00ED282F" w:rsidRPr="00ED282F">
                <w:rPr>
                  <w:rStyle w:val="Hyperlink"/>
                  <w:rFonts w:ascii="Times New Roman" w:hAnsi="Times New Roman" w:cs="Times New Roman"/>
                  <w:color w:val="0F9ED5" w:themeColor="accent4"/>
                  <w:sz w:val="24"/>
                  <w:szCs w:val="24"/>
                </w:rPr>
                <w:t>sahar.mir@justice.gc.ca</w:t>
              </w:r>
            </w:hyperlink>
          </w:p>
          <w:p w14:paraId="674830B3" w14:textId="54361A99" w:rsidR="001C3466" w:rsidRPr="00ED282F" w:rsidRDefault="001C3466" w:rsidP="001C3466">
            <w:pPr>
              <w:rPr>
                <w:rFonts w:ascii="Times New Roman" w:hAnsi="Times New Roman" w:cs="Times New Roman"/>
                <w:color w:val="0F9ED5" w:themeColor="accent4"/>
                <w:sz w:val="24"/>
                <w:szCs w:val="24"/>
              </w:rPr>
            </w:pPr>
            <w:r w:rsidRPr="00ED282F">
              <w:rPr>
                <w:rFonts w:ascii="Times New Roman" w:hAnsi="Times New Roman" w:cs="Times New Roman"/>
                <w:color w:val="0F9ED5" w:themeColor="accent4"/>
                <w:sz w:val="24"/>
                <w:szCs w:val="24"/>
              </w:rPr>
              <w:t xml:space="preserve">           </w:t>
            </w:r>
            <w:r w:rsidR="00ED282F" w:rsidRPr="00ED282F">
              <w:rPr>
                <w:rFonts w:ascii="Times New Roman" w:hAnsi="Times New Roman" w:cs="Times New Roman"/>
                <w:color w:val="0F9ED5" w:themeColor="accent4"/>
                <w:sz w:val="24"/>
                <w:szCs w:val="24"/>
              </w:rPr>
              <w:t xml:space="preserve">  </w:t>
            </w:r>
            <w:hyperlink r:id="rId20" w:history="1">
              <w:r w:rsidR="00ED282F" w:rsidRPr="00ED282F">
                <w:rPr>
                  <w:rStyle w:val="Hyperlink"/>
                  <w:rFonts w:ascii="Times New Roman" w:hAnsi="Times New Roman" w:cs="Times New Roman"/>
                  <w:color w:val="0F9ED5" w:themeColor="accent4"/>
                  <w:sz w:val="24"/>
                  <w:szCs w:val="24"/>
                </w:rPr>
                <w:t>emma.ryman@justice.gc.ca</w:t>
              </w:r>
            </w:hyperlink>
            <w:r w:rsidRPr="00ED282F">
              <w:rPr>
                <w:rFonts w:ascii="Times New Roman" w:hAnsi="Times New Roman" w:cs="Times New Roman"/>
                <w:color w:val="0F9ED5" w:themeColor="accent4"/>
                <w:sz w:val="24"/>
                <w:szCs w:val="24"/>
              </w:rPr>
              <w:t xml:space="preserve"> </w:t>
            </w:r>
          </w:p>
          <w:p w14:paraId="57813E95" w14:textId="20F07E09" w:rsidR="001C3466" w:rsidRPr="00ED282F" w:rsidRDefault="001C3466" w:rsidP="001C3466">
            <w:pPr>
              <w:rPr>
                <w:rFonts w:ascii="Times New Roman" w:hAnsi="Times New Roman" w:cs="Times New Roman"/>
                <w:color w:val="0F9ED5" w:themeColor="accent4"/>
                <w:sz w:val="24"/>
                <w:szCs w:val="24"/>
              </w:rPr>
            </w:pPr>
            <w:r w:rsidRPr="00ED282F">
              <w:rPr>
                <w:rFonts w:ascii="Times New Roman" w:hAnsi="Times New Roman" w:cs="Times New Roman"/>
                <w:color w:val="0F9ED5" w:themeColor="accent4"/>
                <w:sz w:val="24"/>
                <w:szCs w:val="24"/>
              </w:rPr>
              <w:t xml:space="preserve">  </w:t>
            </w:r>
          </w:p>
          <w:p w14:paraId="144AC820" w14:textId="4C10B532" w:rsidR="001C3466" w:rsidRPr="001C3466" w:rsidRDefault="001C3466" w:rsidP="001C3466">
            <w:pPr>
              <w:rPr>
                <w:rFonts w:ascii="Times New Roman" w:hAnsi="Times New Roman" w:cs="Times New Roman"/>
                <w:color w:val="156082" w:themeColor="accent1"/>
                <w:sz w:val="24"/>
                <w:szCs w:val="24"/>
              </w:rPr>
            </w:pPr>
            <w:r w:rsidRPr="001C3466">
              <w:rPr>
                <w:rFonts w:ascii="Times New Roman" w:hAnsi="Times New Roman" w:cs="Times New Roman"/>
                <w:color w:val="156082" w:themeColor="accent1"/>
                <w:sz w:val="24"/>
                <w:szCs w:val="24"/>
              </w:rPr>
              <w:t xml:space="preserve">  </w:t>
            </w:r>
          </w:p>
          <w:p w14:paraId="13EC3FFB" w14:textId="77777777" w:rsidR="001C3466" w:rsidRPr="001C3466" w:rsidRDefault="001C3466" w:rsidP="001C3466">
            <w:pPr>
              <w:rPr>
                <w:rFonts w:ascii="Times New Roman" w:hAnsi="Times New Roman" w:cs="Times New Roman"/>
                <w:sz w:val="24"/>
                <w:szCs w:val="24"/>
              </w:rPr>
            </w:pPr>
          </w:p>
          <w:p w14:paraId="695F372E" w14:textId="77777777" w:rsidR="001C3466" w:rsidRPr="001C3466" w:rsidRDefault="001C3466" w:rsidP="001C3466">
            <w:pPr>
              <w:rPr>
                <w:rFonts w:ascii="Times New Roman" w:hAnsi="Times New Roman" w:cs="Times New Roman"/>
                <w:sz w:val="24"/>
                <w:szCs w:val="24"/>
              </w:rPr>
            </w:pPr>
            <w:r w:rsidRPr="001C3466">
              <w:rPr>
                <w:rFonts w:ascii="Times New Roman" w:hAnsi="Times New Roman" w:cs="Times New Roman"/>
                <w:sz w:val="24"/>
                <w:szCs w:val="24"/>
              </w:rPr>
              <w:t xml:space="preserve">Lawyers for the Defendant </w:t>
            </w:r>
          </w:p>
          <w:p w14:paraId="04D4C5FE" w14:textId="77777777" w:rsidR="001C3466" w:rsidRPr="001C3466" w:rsidRDefault="001C3466" w:rsidP="001C3466">
            <w:pPr>
              <w:rPr>
                <w:rFonts w:ascii="Times New Roman" w:hAnsi="Times New Roman" w:cs="Times New Roman"/>
                <w:sz w:val="24"/>
                <w:szCs w:val="24"/>
              </w:rPr>
            </w:pPr>
          </w:p>
          <w:p w14:paraId="1C6A5AB1" w14:textId="77777777" w:rsidR="001C3466" w:rsidRPr="001C3466" w:rsidRDefault="001C3466" w:rsidP="00DB1EF9">
            <w:pPr>
              <w:pStyle w:val="ListParagraph"/>
              <w:numPr>
                <w:ilvl w:val="0"/>
                <w:numId w:val="0"/>
              </w:numPr>
            </w:pPr>
          </w:p>
        </w:tc>
      </w:tr>
      <w:tr w:rsidR="001C3466" w14:paraId="5C18585C" w14:textId="77777777" w:rsidTr="001C3466">
        <w:tc>
          <w:tcPr>
            <w:tcW w:w="4438" w:type="dxa"/>
          </w:tcPr>
          <w:p w14:paraId="7C733B09" w14:textId="77777777" w:rsidR="001C3466" w:rsidRPr="001C3466" w:rsidRDefault="001C3466" w:rsidP="001C3466">
            <w:pPr>
              <w:ind w:left="360"/>
              <w:rPr>
                <w:rFonts w:ascii="Times New Roman" w:hAnsi="Times New Roman" w:cs="Times New Roman"/>
                <w:sz w:val="24"/>
                <w:szCs w:val="24"/>
              </w:rPr>
            </w:pPr>
          </w:p>
        </w:tc>
        <w:tc>
          <w:tcPr>
            <w:tcW w:w="4552" w:type="dxa"/>
          </w:tcPr>
          <w:p w14:paraId="6BACB7E9" w14:textId="77777777" w:rsidR="001C3466" w:rsidRPr="001C3466" w:rsidRDefault="001C3466" w:rsidP="001C3466">
            <w:pPr>
              <w:rPr>
                <w:rFonts w:ascii="Times New Roman" w:hAnsi="Times New Roman" w:cs="Times New Roman"/>
                <w:sz w:val="24"/>
                <w:szCs w:val="24"/>
              </w:rPr>
            </w:pPr>
          </w:p>
        </w:tc>
      </w:tr>
    </w:tbl>
    <w:p w14:paraId="2E1F0476" w14:textId="0BE8E31C" w:rsidR="00F30511" w:rsidRPr="004F4749" w:rsidRDefault="00F30511" w:rsidP="001C3466"/>
    <w:sectPr w:rsidR="00F30511" w:rsidRPr="004F4749" w:rsidSect="00DC2496">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Ryman, Emma (she her elle la)" w:date="2024-12-17T10:07:00Z" w:initials="ER">
    <w:p w14:paraId="3E33D4A2" w14:textId="77777777" w:rsidR="004E5396" w:rsidRDefault="00036411" w:rsidP="004E5396">
      <w:pPr>
        <w:pStyle w:val="CommentText"/>
      </w:pPr>
      <w:r>
        <w:rPr>
          <w:rStyle w:val="CommentReference"/>
        </w:rPr>
        <w:annotationRef/>
      </w:r>
      <w:r w:rsidR="004E5396">
        <w:t>For ISED: please confirm the accuracy of this description. Is there a different legal name for ISED?</w:t>
      </w:r>
    </w:p>
  </w:comment>
  <w:comment w:id="4" w:author="Ryman, Emma (she her elle la)" w:date="2024-12-17T10:22:00Z" w:initials="ER">
    <w:p w14:paraId="17D37512" w14:textId="0CEB9060" w:rsidR="006358AA" w:rsidRDefault="006358AA" w:rsidP="006358AA">
      <w:pPr>
        <w:pStyle w:val="CommentText"/>
      </w:pPr>
      <w:r>
        <w:rPr>
          <w:rStyle w:val="CommentReference"/>
        </w:rPr>
        <w:annotationRef/>
      </w:r>
      <w:r>
        <w:t>For NRC: please confirm the accuracy of this description.</w:t>
      </w:r>
    </w:p>
  </w:comment>
  <w:comment w:id="5" w:author="Ryman, Emma (she her elle la)" w:date="2024-12-17T10:24:00Z" w:initials="ER">
    <w:p w14:paraId="3873A46D" w14:textId="0C56BC08" w:rsidR="00772315" w:rsidRDefault="006358AA" w:rsidP="00772315">
      <w:pPr>
        <w:pStyle w:val="CommentText"/>
      </w:pPr>
      <w:r>
        <w:rPr>
          <w:rStyle w:val="CommentReference"/>
        </w:rPr>
        <w:annotationRef/>
      </w:r>
      <w:r w:rsidR="00772315">
        <w:t>For NRC: is this is an accurate, succinct description?</w:t>
      </w:r>
    </w:p>
  </w:comment>
  <w:comment w:id="6" w:author="Moten, Asad (he him his il le lui)" w:date="2024-12-16T11:12:00Z" w:initials="AM">
    <w:p w14:paraId="2F2944F7" w14:textId="3FE1E526" w:rsidR="00B44FC5" w:rsidRDefault="00B44FC5" w:rsidP="00B44FC5">
      <w:pPr>
        <w:pStyle w:val="CommentText"/>
      </w:pPr>
      <w:r>
        <w:rPr>
          <w:rStyle w:val="CommentReference"/>
        </w:rPr>
        <w:annotationRef/>
      </w:r>
      <w:r>
        <w:t>For ISED/NRC: What is NGen's relationship with Canada?</w:t>
      </w:r>
    </w:p>
  </w:comment>
  <w:comment w:id="7" w:author="MacKinnon, Robert (Civil Litigation) (he him il lui)" w:date="2024-12-20T13:11:00Z" w:initials="RM">
    <w:p w14:paraId="792C5D52" w14:textId="77777777" w:rsidR="009972EE" w:rsidRDefault="009972EE" w:rsidP="009972EE">
      <w:pPr>
        <w:pStyle w:val="CommentText"/>
      </w:pPr>
      <w:r>
        <w:rPr>
          <w:rStyle w:val="CommentReference"/>
        </w:rPr>
        <w:annotationRef/>
      </w:r>
      <w:r>
        <w:t>As Ngen is not really mentioned except in a list, I would keep it short as it is. It is not an agent but is an independent corp as mentioned.</w:t>
      </w:r>
    </w:p>
  </w:comment>
  <w:comment w:id="24" w:author="Moten, Asad (he him his il le lui)" w:date="2024-12-16T10:25:00Z" w:initials="AM">
    <w:p w14:paraId="20AC5A94" w14:textId="5AAB6821" w:rsidR="00A62B8A" w:rsidRDefault="00A62B8A" w:rsidP="00A62B8A">
      <w:pPr>
        <w:pStyle w:val="CommentText"/>
      </w:pPr>
      <w:r>
        <w:rPr>
          <w:rStyle w:val="CommentReference"/>
        </w:rPr>
        <w:annotationRef/>
      </w:r>
      <w:r>
        <w:t>To ISED: is it accurate to say there were no limits placed?</w:t>
      </w:r>
    </w:p>
  </w:comment>
  <w:comment w:id="27" w:author="Ryman, Emma (she her elle la)" w:date="2024-12-17T10:25:00Z" w:initials="ER">
    <w:p w14:paraId="4126AC4A" w14:textId="77777777" w:rsidR="00772315" w:rsidRDefault="006358AA" w:rsidP="00772315">
      <w:pPr>
        <w:pStyle w:val="CommentText"/>
      </w:pPr>
      <w:r>
        <w:rPr>
          <w:rStyle w:val="CommentReference"/>
        </w:rPr>
        <w:annotationRef/>
      </w:r>
      <w:r w:rsidR="00772315">
        <w:t>For ISED: please confirm whether this is an accurate characterization?</w:t>
      </w:r>
    </w:p>
  </w:comment>
  <w:comment w:id="32" w:author="Moten, Asad (he him his il le lui)" w:date="2024-12-19T11:43:00Z" w:initials="AM">
    <w:p w14:paraId="3B43E6E1" w14:textId="77777777" w:rsidR="00D35576" w:rsidRDefault="00D35576" w:rsidP="00D35576">
      <w:pPr>
        <w:pStyle w:val="CommentText"/>
      </w:pPr>
      <w:r>
        <w:rPr>
          <w:rStyle w:val="CommentReference"/>
        </w:rPr>
        <w:annotationRef/>
      </w:r>
      <w:r>
        <w:t>For ISED: Did ISED identify and approach businesses? Did it do so specifically with Papp? If not, did Papp approach ISED?</w:t>
      </w:r>
    </w:p>
  </w:comment>
  <w:comment w:id="34" w:author="MacKinnon, Robert (Civil Litigation) (he him il lui)" w:date="2024-12-20T13:43:00Z" w:initials="RM">
    <w:p w14:paraId="157C7F7A" w14:textId="77777777" w:rsidR="0017349C" w:rsidRDefault="0017349C" w:rsidP="0017349C">
      <w:pPr>
        <w:pStyle w:val="CommentText"/>
      </w:pPr>
      <w:r>
        <w:rPr>
          <w:rStyle w:val="CommentReference"/>
        </w:rPr>
        <w:annotationRef/>
      </w:r>
      <w:r>
        <w:t>This does not add anything and it is best to keep the defence as simple, general and concise as possible as we don’t know what the evidence will actually demonstrate later</w:t>
      </w:r>
    </w:p>
  </w:comment>
  <w:comment w:id="33" w:author="Ryman, Emma (she her elle la)" w:date="2024-12-19T12:30:00Z" w:initials="ER">
    <w:p w14:paraId="69037630" w14:textId="6BF23850" w:rsidR="00D26103" w:rsidRDefault="00D26103" w:rsidP="00D26103">
      <w:pPr>
        <w:pStyle w:val="CommentText"/>
      </w:pPr>
      <w:r>
        <w:rPr>
          <w:rStyle w:val="CommentReference"/>
        </w:rPr>
        <w:annotationRef/>
      </w:r>
      <w:r>
        <w:t>For NRC: Please confirm the accuracy of this paragraph</w:t>
      </w:r>
    </w:p>
  </w:comment>
  <w:comment w:id="40" w:author="Ryman, Emma (she her elle la)" w:date="2024-12-17T11:54:00Z" w:initials="ER">
    <w:p w14:paraId="28320F20" w14:textId="75642981" w:rsidR="00772315" w:rsidRDefault="004130E6" w:rsidP="00772315">
      <w:pPr>
        <w:pStyle w:val="CommentText"/>
      </w:pPr>
      <w:r>
        <w:rPr>
          <w:rStyle w:val="CommentReference"/>
        </w:rPr>
        <w:annotationRef/>
      </w:r>
      <w:r w:rsidR="00772315">
        <w:t>For NRC: Is this an accurate statement?</w:t>
      </w:r>
    </w:p>
  </w:comment>
  <w:comment w:id="41" w:author="MacKinnon, Robert (Civil Litigation) (he him il lui)" w:date="2024-12-20T13:44:00Z" w:initials="RM">
    <w:p w14:paraId="1204A20E" w14:textId="77777777" w:rsidR="0017349C" w:rsidRDefault="0017349C" w:rsidP="0017349C">
      <w:pPr>
        <w:pStyle w:val="CommentText"/>
      </w:pPr>
      <w:r>
        <w:rPr>
          <w:rStyle w:val="CommentReference"/>
        </w:rPr>
        <w:annotationRef/>
      </w:r>
      <w:r>
        <w:t>I would delete this line. It is not needed and you don’t know what the evidence will later show</w:t>
      </w:r>
    </w:p>
  </w:comment>
  <w:comment w:id="43" w:author="Ryman, Emma (she her elle la)" w:date="2024-12-19T12:42:00Z" w:initials="ER">
    <w:p w14:paraId="03321071" w14:textId="2A9855E5" w:rsidR="004761C8" w:rsidRDefault="004761C8" w:rsidP="004761C8">
      <w:pPr>
        <w:pStyle w:val="CommentText"/>
      </w:pPr>
      <w:r>
        <w:rPr>
          <w:rStyle w:val="CommentReference"/>
        </w:rPr>
        <w:annotationRef/>
      </w:r>
      <w:r>
        <w:t>For ISED: is it possible to confirm who the AADM was?</w:t>
      </w:r>
    </w:p>
    <w:p w14:paraId="32AD62A5" w14:textId="77777777" w:rsidR="004761C8" w:rsidRDefault="004761C8" w:rsidP="004761C8">
      <w:pPr>
        <w:pStyle w:val="CommentText"/>
      </w:pPr>
    </w:p>
    <w:p w14:paraId="78039435" w14:textId="77777777" w:rsidR="004761C8" w:rsidRDefault="004761C8" w:rsidP="004761C8">
      <w:pPr>
        <w:pStyle w:val="CommentText"/>
      </w:pPr>
      <w:r>
        <w:t xml:space="preserve">We have seen a reference to the 2m swab number in an email from Vladimir Franjo on April 30, 2020, but he is affiliated with NRC rather than ISED, as we understand it. </w:t>
      </w:r>
    </w:p>
  </w:comment>
  <w:comment w:id="60" w:author="MacKinnon, Robert (Civil Litigation) (he him il lui)" w:date="2024-12-20T13:52:00Z" w:initials="RM">
    <w:p w14:paraId="13AAC098" w14:textId="77777777" w:rsidR="0017349C" w:rsidRDefault="0017349C" w:rsidP="0017349C">
      <w:pPr>
        <w:pStyle w:val="CommentText"/>
      </w:pPr>
      <w:r>
        <w:rPr>
          <w:rStyle w:val="CommentReference"/>
        </w:rPr>
        <w:annotationRef/>
      </w:r>
      <w:r>
        <w:t>This is not needed. You have made it clear it is a policy statement on which offered no contractual commitment to any particular company. No need for an “alternative” here</w:t>
      </w:r>
    </w:p>
  </w:comment>
  <w:comment w:id="65" w:author="MacKinnon, Robert (Civil Litigation) (he him il lui)" w:date="2024-12-20T13:57:00Z" w:initials="RM">
    <w:p w14:paraId="77C396FD" w14:textId="77777777" w:rsidR="00FD33B3" w:rsidRDefault="00FD33B3" w:rsidP="00FD33B3">
      <w:pPr>
        <w:pStyle w:val="CommentText"/>
      </w:pPr>
      <w:r>
        <w:rPr>
          <w:rStyle w:val="CommentReference"/>
        </w:rPr>
        <w:annotationRef/>
      </w:r>
      <w:r>
        <w:t xml:space="preserve">No need for an alternative here.  Better to keep it simple as it implies that there may have been such representations. You have already denied this para in the opening. </w:t>
      </w:r>
    </w:p>
  </w:comment>
  <w:comment w:id="71" w:author="MacKinnon, Robert (Civil Litigation) (he him il lui)" w:date="2024-12-20T13:59:00Z" w:initials="RM">
    <w:p w14:paraId="25FA7E24" w14:textId="77777777" w:rsidR="00FD33B3" w:rsidRDefault="00FD33B3" w:rsidP="00FD33B3">
      <w:pPr>
        <w:pStyle w:val="CommentText"/>
      </w:pPr>
      <w:r>
        <w:rPr>
          <w:rStyle w:val="CommentReference"/>
        </w:rPr>
        <w:annotationRef/>
      </w:r>
      <w:r>
        <w:t>No need for this statement as you have made general denials. The last part may not be totally true according to the evidence and it doesn’t matter.</w:t>
      </w:r>
    </w:p>
  </w:comment>
  <w:comment w:id="73" w:author="Moten, Asad (he him his il le lui)" w:date="2024-12-16T18:51:00Z" w:initials="AM">
    <w:p w14:paraId="7BC6578C" w14:textId="6A84E685" w:rsidR="00146352" w:rsidRDefault="00146352" w:rsidP="00146352">
      <w:pPr>
        <w:pStyle w:val="CommentText"/>
      </w:pPr>
      <w:r>
        <w:rPr>
          <w:rStyle w:val="CommentReference"/>
        </w:rPr>
        <w:annotationRef/>
      </w:r>
      <w:r>
        <w:t>For ISED/NRC: are there any legislative bases for either procurement or the Plan that we may consider including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33D4A2" w15:done="0"/>
  <w15:commentEx w15:paraId="17D37512" w15:done="0"/>
  <w15:commentEx w15:paraId="3873A46D" w15:done="0"/>
  <w15:commentEx w15:paraId="2F2944F7" w15:done="0"/>
  <w15:commentEx w15:paraId="792C5D52" w15:paraIdParent="2F2944F7" w15:done="0"/>
  <w15:commentEx w15:paraId="20AC5A94" w15:done="0"/>
  <w15:commentEx w15:paraId="4126AC4A" w15:done="0"/>
  <w15:commentEx w15:paraId="3B43E6E1" w15:done="0"/>
  <w15:commentEx w15:paraId="157C7F7A" w15:done="0"/>
  <w15:commentEx w15:paraId="69037630" w15:done="0"/>
  <w15:commentEx w15:paraId="28320F20" w15:done="0"/>
  <w15:commentEx w15:paraId="1204A20E" w15:paraIdParent="28320F20" w15:done="0"/>
  <w15:commentEx w15:paraId="78039435" w15:done="0"/>
  <w15:commentEx w15:paraId="13AAC098" w15:done="0"/>
  <w15:commentEx w15:paraId="77C396FD" w15:done="0"/>
  <w15:commentEx w15:paraId="25FA7E24" w15:done="0"/>
  <w15:commentEx w15:paraId="7BC657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604F1B" w16cex:dateUtc="2024-12-17T15:07:00Z"/>
  <w16cex:commentExtensible w16cex:durableId="5325D3CD" w16cex:dateUtc="2024-12-17T15:22:00Z"/>
  <w16cex:commentExtensible w16cex:durableId="049790BF" w16cex:dateUtc="2024-12-17T15:24:00Z"/>
  <w16cex:commentExtensible w16cex:durableId="1E11B27F" w16cex:dateUtc="2024-12-16T16:12:00Z"/>
  <w16cex:commentExtensible w16cex:durableId="0A5F4D52" w16cex:dateUtc="2024-12-20T18:11:00Z"/>
  <w16cex:commentExtensible w16cex:durableId="483BF128" w16cex:dateUtc="2024-12-16T15:25:00Z"/>
  <w16cex:commentExtensible w16cex:durableId="232B9657" w16cex:dateUtc="2024-12-17T15:25:00Z"/>
  <w16cex:commentExtensible w16cex:durableId="79F19ED3" w16cex:dateUtc="2024-12-19T16:43:00Z"/>
  <w16cex:commentExtensible w16cex:durableId="7265960D" w16cex:dateUtc="2024-12-20T18:43:00Z"/>
  <w16cex:commentExtensible w16cex:durableId="43C8B39F" w16cex:dateUtc="2024-12-19T17:30:00Z"/>
  <w16cex:commentExtensible w16cex:durableId="01A446D3" w16cex:dateUtc="2024-12-17T16:54:00Z"/>
  <w16cex:commentExtensible w16cex:durableId="350EC68E" w16cex:dateUtc="2024-12-20T18:44:00Z"/>
  <w16cex:commentExtensible w16cex:durableId="23F5574D" w16cex:dateUtc="2024-12-19T17:42:00Z"/>
  <w16cex:commentExtensible w16cex:durableId="24DEDF63" w16cex:dateUtc="2024-12-20T18:52:00Z"/>
  <w16cex:commentExtensible w16cex:durableId="4D42A85C" w16cex:dateUtc="2024-12-20T18:57:00Z"/>
  <w16cex:commentExtensible w16cex:durableId="3486330E" w16cex:dateUtc="2024-12-20T18:59:00Z"/>
  <w16cex:commentExtensible w16cex:durableId="5D3754D2" w16cex:dateUtc="2024-12-16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33D4A2" w16cid:durableId="5E604F1B"/>
  <w16cid:commentId w16cid:paraId="17D37512" w16cid:durableId="5325D3CD"/>
  <w16cid:commentId w16cid:paraId="3873A46D" w16cid:durableId="049790BF"/>
  <w16cid:commentId w16cid:paraId="2F2944F7" w16cid:durableId="1E11B27F"/>
  <w16cid:commentId w16cid:paraId="792C5D52" w16cid:durableId="0A5F4D52"/>
  <w16cid:commentId w16cid:paraId="20AC5A94" w16cid:durableId="483BF128"/>
  <w16cid:commentId w16cid:paraId="4126AC4A" w16cid:durableId="232B9657"/>
  <w16cid:commentId w16cid:paraId="3B43E6E1" w16cid:durableId="79F19ED3"/>
  <w16cid:commentId w16cid:paraId="157C7F7A" w16cid:durableId="7265960D"/>
  <w16cid:commentId w16cid:paraId="69037630" w16cid:durableId="43C8B39F"/>
  <w16cid:commentId w16cid:paraId="28320F20" w16cid:durableId="01A446D3"/>
  <w16cid:commentId w16cid:paraId="1204A20E" w16cid:durableId="350EC68E"/>
  <w16cid:commentId w16cid:paraId="78039435" w16cid:durableId="23F5574D"/>
  <w16cid:commentId w16cid:paraId="13AAC098" w16cid:durableId="24DEDF63"/>
  <w16cid:commentId w16cid:paraId="77C396FD" w16cid:durableId="4D42A85C"/>
  <w16cid:commentId w16cid:paraId="25FA7E24" w16cid:durableId="3486330E"/>
  <w16cid:commentId w16cid:paraId="7BC6578C" w16cid:durableId="5D3754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A4426" w14:textId="77777777" w:rsidR="00C83F36" w:rsidRDefault="00C83F36">
      <w:pPr>
        <w:spacing w:after="0" w:line="240" w:lineRule="auto"/>
      </w:pPr>
      <w:r>
        <w:separator/>
      </w:r>
    </w:p>
  </w:endnote>
  <w:endnote w:type="continuationSeparator" w:id="0">
    <w:p w14:paraId="70690F42" w14:textId="77777777" w:rsidR="00C83F36" w:rsidRDefault="00C8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367AC" w14:textId="77777777" w:rsidR="00C83F36" w:rsidRDefault="00C83F36">
      <w:pPr>
        <w:spacing w:after="0" w:line="240" w:lineRule="auto"/>
      </w:pPr>
      <w:r>
        <w:separator/>
      </w:r>
    </w:p>
  </w:footnote>
  <w:footnote w:type="continuationSeparator" w:id="0">
    <w:p w14:paraId="7E4F1A6D" w14:textId="77777777" w:rsidR="00C83F36" w:rsidRDefault="00C83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752048"/>
      <w:docPartObj>
        <w:docPartGallery w:val="Watermarks"/>
        <w:docPartUnique/>
      </w:docPartObj>
    </w:sdtPr>
    <w:sdtContent>
      <w:p w14:paraId="190467F2" w14:textId="77777777" w:rsidR="0069461F" w:rsidRDefault="00000000">
        <w:pPr>
          <w:pStyle w:val="Header"/>
        </w:pPr>
        <w:r>
          <w:rPr>
            <w:noProof/>
          </w:rPr>
          <w:pict w14:anchorId="18E3B9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5542"/>
    <w:multiLevelType w:val="hybridMultilevel"/>
    <w:tmpl w:val="3486562C"/>
    <w:lvl w:ilvl="0" w:tplc="79D8C4DC">
      <w:start w:val="1"/>
      <w:numFmt w:val="upperLetter"/>
      <w:pStyle w:val="Heading1"/>
      <w:lvlText w:val="%1."/>
      <w:lvlJc w:val="left"/>
      <w:pPr>
        <w:tabs>
          <w:tab w:val="num" w:pos="1008"/>
        </w:tabs>
        <w:ind w:left="360" w:firstLine="216"/>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D62F8"/>
    <w:multiLevelType w:val="hybridMultilevel"/>
    <w:tmpl w:val="2D0EF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FE0806"/>
    <w:multiLevelType w:val="hybridMultilevel"/>
    <w:tmpl w:val="F00695CC"/>
    <w:lvl w:ilvl="0" w:tplc="6BA05B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85090"/>
    <w:multiLevelType w:val="hybridMultilevel"/>
    <w:tmpl w:val="CB5AD1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8F18EC"/>
    <w:multiLevelType w:val="hybridMultilevel"/>
    <w:tmpl w:val="84B45E18"/>
    <w:lvl w:ilvl="0" w:tplc="4AA297D6">
      <w:start w:val="1"/>
      <w:numFmt w:val="decimal"/>
      <w:lvlText w:val="%1."/>
      <w:lvlJc w:val="left"/>
      <w:pPr>
        <w:ind w:left="1520" w:hanging="360"/>
      </w:pPr>
    </w:lvl>
    <w:lvl w:ilvl="1" w:tplc="8C60AFCE">
      <w:start w:val="1"/>
      <w:numFmt w:val="decimal"/>
      <w:lvlText w:val="%2."/>
      <w:lvlJc w:val="left"/>
      <w:pPr>
        <w:ind w:left="1520" w:hanging="360"/>
      </w:pPr>
    </w:lvl>
    <w:lvl w:ilvl="2" w:tplc="28080328">
      <w:start w:val="1"/>
      <w:numFmt w:val="decimal"/>
      <w:lvlText w:val="%3."/>
      <w:lvlJc w:val="left"/>
      <w:pPr>
        <w:ind w:left="1520" w:hanging="360"/>
      </w:pPr>
    </w:lvl>
    <w:lvl w:ilvl="3" w:tplc="7E4A5EA2">
      <w:start w:val="1"/>
      <w:numFmt w:val="decimal"/>
      <w:lvlText w:val="%4."/>
      <w:lvlJc w:val="left"/>
      <w:pPr>
        <w:ind w:left="1520" w:hanging="360"/>
      </w:pPr>
    </w:lvl>
    <w:lvl w:ilvl="4" w:tplc="FDA8C362">
      <w:start w:val="1"/>
      <w:numFmt w:val="decimal"/>
      <w:lvlText w:val="%5."/>
      <w:lvlJc w:val="left"/>
      <w:pPr>
        <w:ind w:left="1520" w:hanging="360"/>
      </w:pPr>
    </w:lvl>
    <w:lvl w:ilvl="5" w:tplc="26282AC4">
      <w:start w:val="1"/>
      <w:numFmt w:val="decimal"/>
      <w:lvlText w:val="%6."/>
      <w:lvlJc w:val="left"/>
      <w:pPr>
        <w:ind w:left="1520" w:hanging="360"/>
      </w:pPr>
    </w:lvl>
    <w:lvl w:ilvl="6" w:tplc="E8941822">
      <w:start w:val="1"/>
      <w:numFmt w:val="decimal"/>
      <w:lvlText w:val="%7."/>
      <w:lvlJc w:val="left"/>
      <w:pPr>
        <w:ind w:left="1520" w:hanging="360"/>
      </w:pPr>
    </w:lvl>
    <w:lvl w:ilvl="7" w:tplc="401E3604">
      <w:start w:val="1"/>
      <w:numFmt w:val="decimal"/>
      <w:lvlText w:val="%8."/>
      <w:lvlJc w:val="left"/>
      <w:pPr>
        <w:ind w:left="1520" w:hanging="360"/>
      </w:pPr>
    </w:lvl>
    <w:lvl w:ilvl="8" w:tplc="C0504ADC">
      <w:start w:val="1"/>
      <w:numFmt w:val="decimal"/>
      <w:lvlText w:val="%9."/>
      <w:lvlJc w:val="left"/>
      <w:pPr>
        <w:ind w:left="1520" w:hanging="360"/>
      </w:pPr>
    </w:lvl>
  </w:abstractNum>
  <w:abstractNum w:abstractNumId="5" w15:restartNumberingAfterBreak="0">
    <w:nsid w:val="572E53C9"/>
    <w:multiLevelType w:val="hybridMultilevel"/>
    <w:tmpl w:val="C536395C"/>
    <w:lvl w:ilvl="0" w:tplc="EF72B164">
      <w:start w:val="1"/>
      <w:numFmt w:val="decimal"/>
      <w:pStyle w:val="ListParagraph"/>
      <w:lvlText w:val="%1."/>
      <w:lvlJc w:val="left"/>
      <w:pPr>
        <w:tabs>
          <w:tab w:val="num" w:pos="1008"/>
        </w:tabs>
        <w:ind w:left="360" w:firstLine="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0C105C"/>
    <w:multiLevelType w:val="hybridMultilevel"/>
    <w:tmpl w:val="AFCCB17C"/>
    <w:lvl w:ilvl="0" w:tplc="9B92AD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589685">
    <w:abstractNumId w:val="5"/>
  </w:num>
  <w:num w:numId="2" w16cid:durableId="1275868017">
    <w:abstractNumId w:val="2"/>
  </w:num>
  <w:num w:numId="3" w16cid:durableId="1814366721">
    <w:abstractNumId w:val="0"/>
  </w:num>
  <w:num w:numId="4" w16cid:durableId="405804604">
    <w:abstractNumId w:val="4"/>
  </w:num>
  <w:num w:numId="5" w16cid:durableId="656811610">
    <w:abstractNumId w:val="6"/>
  </w:num>
  <w:num w:numId="6" w16cid:durableId="20131983">
    <w:abstractNumId w:val="1"/>
  </w:num>
  <w:num w:numId="7" w16cid:durableId="13012274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yman, Emma (she her elle la)">
    <w15:presenceInfo w15:providerId="AD" w15:userId="S::Emma.Ryman@justice.gc.ca::a2c0545f-6598-4e1f-b3a7-efd77b22a524"/>
  </w15:person>
  <w15:person w15:author="Moten, Asad (he him his il le lui)">
    <w15:presenceInfo w15:providerId="AD" w15:userId="S::Asad.Moten@justice.gc.ca::eb469e2d-de9c-4dcc-941f-22e2d524bc03"/>
  </w15:person>
  <w15:person w15:author="MacKinnon, Robert (Civil Litigation) (he him il lui)">
    <w15:presenceInfo w15:providerId="AD" w15:userId="S::robert.mackinnon@justice.gc.ca::85501803-8783-4790-873f-baee19002a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96"/>
    <w:rsid w:val="00013EE7"/>
    <w:rsid w:val="00015A5C"/>
    <w:rsid w:val="00023CB5"/>
    <w:rsid w:val="00030F02"/>
    <w:rsid w:val="000318F8"/>
    <w:rsid w:val="00036411"/>
    <w:rsid w:val="0004133C"/>
    <w:rsid w:val="00047023"/>
    <w:rsid w:val="00052793"/>
    <w:rsid w:val="0007669B"/>
    <w:rsid w:val="00084A25"/>
    <w:rsid w:val="00093348"/>
    <w:rsid w:val="000A0E1C"/>
    <w:rsid w:val="000A5528"/>
    <w:rsid w:val="000C23CD"/>
    <w:rsid w:val="000C4895"/>
    <w:rsid w:val="000C57FF"/>
    <w:rsid w:val="000E0FDC"/>
    <w:rsid w:val="000E493D"/>
    <w:rsid w:val="000F11E5"/>
    <w:rsid w:val="000F696E"/>
    <w:rsid w:val="001020A4"/>
    <w:rsid w:val="00117002"/>
    <w:rsid w:val="001331A9"/>
    <w:rsid w:val="00133A23"/>
    <w:rsid w:val="00146352"/>
    <w:rsid w:val="0015300A"/>
    <w:rsid w:val="001548B6"/>
    <w:rsid w:val="0017349C"/>
    <w:rsid w:val="00181335"/>
    <w:rsid w:val="00187822"/>
    <w:rsid w:val="00191C99"/>
    <w:rsid w:val="001954E2"/>
    <w:rsid w:val="001A050C"/>
    <w:rsid w:val="001A6118"/>
    <w:rsid w:val="001C3466"/>
    <w:rsid w:val="001E6FD2"/>
    <w:rsid w:val="001F5C49"/>
    <w:rsid w:val="00204E72"/>
    <w:rsid w:val="00207BBA"/>
    <w:rsid w:val="00207CAA"/>
    <w:rsid w:val="00216FEF"/>
    <w:rsid w:val="002276AE"/>
    <w:rsid w:val="002313E1"/>
    <w:rsid w:val="0023636E"/>
    <w:rsid w:val="00236AB4"/>
    <w:rsid w:val="0024644B"/>
    <w:rsid w:val="002517A7"/>
    <w:rsid w:val="002744EA"/>
    <w:rsid w:val="00274683"/>
    <w:rsid w:val="0028687F"/>
    <w:rsid w:val="00290A6C"/>
    <w:rsid w:val="002B3AE9"/>
    <w:rsid w:val="002D31B5"/>
    <w:rsid w:val="002D481D"/>
    <w:rsid w:val="002E4835"/>
    <w:rsid w:val="002F0D1F"/>
    <w:rsid w:val="00300C20"/>
    <w:rsid w:val="003022C0"/>
    <w:rsid w:val="00316F3B"/>
    <w:rsid w:val="0032059F"/>
    <w:rsid w:val="003207F7"/>
    <w:rsid w:val="00327AE3"/>
    <w:rsid w:val="0033168A"/>
    <w:rsid w:val="00333523"/>
    <w:rsid w:val="003709E3"/>
    <w:rsid w:val="003B2F6E"/>
    <w:rsid w:val="003C021E"/>
    <w:rsid w:val="003C17F2"/>
    <w:rsid w:val="003C4C8F"/>
    <w:rsid w:val="003D2DB6"/>
    <w:rsid w:val="003E25D1"/>
    <w:rsid w:val="004130E6"/>
    <w:rsid w:val="00425B75"/>
    <w:rsid w:val="004274EF"/>
    <w:rsid w:val="00446D18"/>
    <w:rsid w:val="00452517"/>
    <w:rsid w:val="00454DD1"/>
    <w:rsid w:val="00461499"/>
    <w:rsid w:val="004761C8"/>
    <w:rsid w:val="004776D6"/>
    <w:rsid w:val="00477816"/>
    <w:rsid w:val="004A25AF"/>
    <w:rsid w:val="004B4370"/>
    <w:rsid w:val="004C0C3A"/>
    <w:rsid w:val="004D517E"/>
    <w:rsid w:val="004E5396"/>
    <w:rsid w:val="004E6258"/>
    <w:rsid w:val="004F4749"/>
    <w:rsid w:val="005001CB"/>
    <w:rsid w:val="00502F3D"/>
    <w:rsid w:val="005062B3"/>
    <w:rsid w:val="00506D8F"/>
    <w:rsid w:val="00507576"/>
    <w:rsid w:val="00511D65"/>
    <w:rsid w:val="005277FF"/>
    <w:rsid w:val="00532A0E"/>
    <w:rsid w:val="0054351C"/>
    <w:rsid w:val="00545C75"/>
    <w:rsid w:val="00546032"/>
    <w:rsid w:val="00560A4A"/>
    <w:rsid w:val="00572A8F"/>
    <w:rsid w:val="00586A96"/>
    <w:rsid w:val="005C44D7"/>
    <w:rsid w:val="00614F7B"/>
    <w:rsid w:val="0061601C"/>
    <w:rsid w:val="0061766A"/>
    <w:rsid w:val="00633DF9"/>
    <w:rsid w:val="006358AA"/>
    <w:rsid w:val="006364E4"/>
    <w:rsid w:val="00655A91"/>
    <w:rsid w:val="006666A3"/>
    <w:rsid w:val="006841AE"/>
    <w:rsid w:val="00690F4E"/>
    <w:rsid w:val="0069461F"/>
    <w:rsid w:val="006A1B69"/>
    <w:rsid w:val="006A2C26"/>
    <w:rsid w:val="006A49D5"/>
    <w:rsid w:val="006B1D2D"/>
    <w:rsid w:val="006E5FD2"/>
    <w:rsid w:val="007209A8"/>
    <w:rsid w:val="00721C59"/>
    <w:rsid w:val="00732DF6"/>
    <w:rsid w:val="0074480D"/>
    <w:rsid w:val="0074695A"/>
    <w:rsid w:val="00750439"/>
    <w:rsid w:val="00753D94"/>
    <w:rsid w:val="00765EBE"/>
    <w:rsid w:val="00772315"/>
    <w:rsid w:val="007840DF"/>
    <w:rsid w:val="00784CB5"/>
    <w:rsid w:val="007928CC"/>
    <w:rsid w:val="007A75A6"/>
    <w:rsid w:val="007C270D"/>
    <w:rsid w:val="007D7EB6"/>
    <w:rsid w:val="007E538E"/>
    <w:rsid w:val="00805447"/>
    <w:rsid w:val="008104B0"/>
    <w:rsid w:val="00810B53"/>
    <w:rsid w:val="00822FD7"/>
    <w:rsid w:val="00835922"/>
    <w:rsid w:val="00847A03"/>
    <w:rsid w:val="00847CA2"/>
    <w:rsid w:val="00851C8D"/>
    <w:rsid w:val="008871A2"/>
    <w:rsid w:val="00890B7F"/>
    <w:rsid w:val="008A016D"/>
    <w:rsid w:val="008B1949"/>
    <w:rsid w:val="008B7C2D"/>
    <w:rsid w:val="008C0F16"/>
    <w:rsid w:val="008C64C5"/>
    <w:rsid w:val="008C7708"/>
    <w:rsid w:val="008E10DB"/>
    <w:rsid w:val="008E2D10"/>
    <w:rsid w:val="008E5218"/>
    <w:rsid w:val="008F7C73"/>
    <w:rsid w:val="0091375B"/>
    <w:rsid w:val="00914E47"/>
    <w:rsid w:val="009276CD"/>
    <w:rsid w:val="00934E45"/>
    <w:rsid w:val="009511FA"/>
    <w:rsid w:val="00967E70"/>
    <w:rsid w:val="00972E1E"/>
    <w:rsid w:val="009823A5"/>
    <w:rsid w:val="00986B0E"/>
    <w:rsid w:val="00997041"/>
    <w:rsid w:val="009970A8"/>
    <w:rsid w:val="009972EE"/>
    <w:rsid w:val="009A0DCF"/>
    <w:rsid w:val="009A3B61"/>
    <w:rsid w:val="009A7F9D"/>
    <w:rsid w:val="009B1430"/>
    <w:rsid w:val="009B35C8"/>
    <w:rsid w:val="009C612A"/>
    <w:rsid w:val="009D209E"/>
    <w:rsid w:val="009D3963"/>
    <w:rsid w:val="009E4E0B"/>
    <w:rsid w:val="00A077F7"/>
    <w:rsid w:val="00A22F56"/>
    <w:rsid w:val="00A237BF"/>
    <w:rsid w:val="00A30285"/>
    <w:rsid w:val="00A4141A"/>
    <w:rsid w:val="00A53633"/>
    <w:rsid w:val="00A56FD5"/>
    <w:rsid w:val="00A62B8A"/>
    <w:rsid w:val="00A64820"/>
    <w:rsid w:val="00A86E67"/>
    <w:rsid w:val="00A90B57"/>
    <w:rsid w:val="00AA11D2"/>
    <w:rsid w:val="00AB3E16"/>
    <w:rsid w:val="00AB55B4"/>
    <w:rsid w:val="00AD60AC"/>
    <w:rsid w:val="00AF3687"/>
    <w:rsid w:val="00B04283"/>
    <w:rsid w:val="00B2684F"/>
    <w:rsid w:val="00B26E87"/>
    <w:rsid w:val="00B34A83"/>
    <w:rsid w:val="00B40A4F"/>
    <w:rsid w:val="00B41A78"/>
    <w:rsid w:val="00B41F4B"/>
    <w:rsid w:val="00B43A1E"/>
    <w:rsid w:val="00B44FC5"/>
    <w:rsid w:val="00B53C00"/>
    <w:rsid w:val="00B62450"/>
    <w:rsid w:val="00B63229"/>
    <w:rsid w:val="00B63B54"/>
    <w:rsid w:val="00B67CE1"/>
    <w:rsid w:val="00B703A4"/>
    <w:rsid w:val="00B7306E"/>
    <w:rsid w:val="00B755AB"/>
    <w:rsid w:val="00B82FF2"/>
    <w:rsid w:val="00B83B9E"/>
    <w:rsid w:val="00B8439A"/>
    <w:rsid w:val="00B8521A"/>
    <w:rsid w:val="00B87039"/>
    <w:rsid w:val="00BA5B92"/>
    <w:rsid w:val="00BB0001"/>
    <w:rsid w:val="00BB4335"/>
    <w:rsid w:val="00BC22D6"/>
    <w:rsid w:val="00BE7B2C"/>
    <w:rsid w:val="00BF387E"/>
    <w:rsid w:val="00C00218"/>
    <w:rsid w:val="00C00CDF"/>
    <w:rsid w:val="00C111A4"/>
    <w:rsid w:val="00C1407B"/>
    <w:rsid w:val="00C24033"/>
    <w:rsid w:val="00C24680"/>
    <w:rsid w:val="00C42EF8"/>
    <w:rsid w:val="00C5254B"/>
    <w:rsid w:val="00C5527E"/>
    <w:rsid w:val="00C71C05"/>
    <w:rsid w:val="00C72CBE"/>
    <w:rsid w:val="00C83F36"/>
    <w:rsid w:val="00C9593E"/>
    <w:rsid w:val="00CD393C"/>
    <w:rsid w:val="00D05524"/>
    <w:rsid w:val="00D21219"/>
    <w:rsid w:val="00D24F61"/>
    <w:rsid w:val="00D2506A"/>
    <w:rsid w:val="00D26103"/>
    <w:rsid w:val="00D27758"/>
    <w:rsid w:val="00D35576"/>
    <w:rsid w:val="00D53D3B"/>
    <w:rsid w:val="00D63CD8"/>
    <w:rsid w:val="00D67514"/>
    <w:rsid w:val="00D7216E"/>
    <w:rsid w:val="00D80E63"/>
    <w:rsid w:val="00D81457"/>
    <w:rsid w:val="00DB1EF9"/>
    <w:rsid w:val="00DB2F8F"/>
    <w:rsid w:val="00DC1654"/>
    <w:rsid w:val="00DC2496"/>
    <w:rsid w:val="00DC2886"/>
    <w:rsid w:val="00DC4410"/>
    <w:rsid w:val="00DC7832"/>
    <w:rsid w:val="00DE1607"/>
    <w:rsid w:val="00DE2FA4"/>
    <w:rsid w:val="00E013EF"/>
    <w:rsid w:val="00E05A3F"/>
    <w:rsid w:val="00E1249C"/>
    <w:rsid w:val="00E15704"/>
    <w:rsid w:val="00E16943"/>
    <w:rsid w:val="00E21B7B"/>
    <w:rsid w:val="00E24004"/>
    <w:rsid w:val="00E40E7B"/>
    <w:rsid w:val="00E41AED"/>
    <w:rsid w:val="00E65D55"/>
    <w:rsid w:val="00E83218"/>
    <w:rsid w:val="00EA35F3"/>
    <w:rsid w:val="00EA6F5A"/>
    <w:rsid w:val="00EB31B3"/>
    <w:rsid w:val="00EC5218"/>
    <w:rsid w:val="00ED282F"/>
    <w:rsid w:val="00EE157C"/>
    <w:rsid w:val="00EE1EFF"/>
    <w:rsid w:val="00EF07AE"/>
    <w:rsid w:val="00EF665E"/>
    <w:rsid w:val="00F060F3"/>
    <w:rsid w:val="00F0744D"/>
    <w:rsid w:val="00F22010"/>
    <w:rsid w:val="00F30511"/>
    <w:rsid w:val="00F4408D"/>
    <w:rsid w:val="00F6028B"/>
    <w:rsid w:val="00F65170"/>
    <w:rsid w:val="00F70723"/>
    <w:rsid w:val="00F70E11"/>
    <w:rsid w:val="00F876A9"/>
    <w:rsid w:val="00FD33B3"/>
    <w:rsid w:val="00FD5D0F"/>
    <w:rsid w:val="00FE5585"/>
    <w:rsid w:val="00FF37A2"/>
    <w:rsid w:val="00FF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CB355"/>
  <w15:chartTrackingRefBased/>
  <w15:docId w15:val="{C8D7E622-7C73-444F-B985-7551F047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96"/>
    <w:rPr>
      <w:lang w:val="en-CA"/>
    </w:rPr>
  </w:style>
  <w:style w:type="paragraph" w:styleId="Heading1">
    <w:name w:val="heading 1"/>
    <w:basedOn w:val="ListParagraph"/>
    <w:next w:val="Normal"/>
    <w:link w:val="Heading1Char"/>
    <w:uiPriority w:val="9"/>
    <w:qFormat/>
    <w:rsid w:val="000C57FF"/>
    <w:pPr>
      <w:numPr>
        <w:numId w:val="3"/>
      </w:numPr>
      <w:outlineLvl w:val="0"/>
    </w:pPr>
    <w:rPr>
      <w:b/>
      <w:bCs/>
    </w:rPr>
  </w:style>
  <w:style w:type="paragraph" w:styleId="Heading2">
    <w:name w:val="heading 2"/>
    <w:basedOn w:val="Normal"/>
    <w:next w:val="Normal"/>
    <w:link w:val="Heading2Char"/>
    <w:uiPriority w:val="9"/>
    <w:semiHidden/>
    <w:unhideWhenUsed/>
    <w:qFormat/>
    <w:rsid w:val="00DC2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FF"/>
    <w:rPr>
      <w:rFonts w:ascii="Times New Roman" w:hAnsi="Times New Roman"/>
      <w:b/>
      <w:bCs/>
      <w:sz w:val="24"/>
      <w:lang w:val="en-CA"/>
    </w:rPr>
  </w:style>
  <w:style w:type="character" w:customStyle="1" w:styleId="Heading2Char">
    <w:name w:val="Heading 2 Char"/>
    <w:basedOn w:val="DefaultParagraphFont"/>
    <w:link w:val="Heading2"/>
    <w:uiPriority w:val="9"/>
    <w:semiHidden/>
    <w:rsid w:val="00DC2496"/>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DC2496"/>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DC2496"/>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DC2496"/>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DC2496"/>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DC2496"/>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DC2496"/>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DC2496"/>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DC2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496"/>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C2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496"/>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DC2496"/>
    <w:pPr>
      <w:spacing w:before="160"/>
      <w:jc w:val="center"/>
    </w:pPr>
    <w:rPr>
      <w:i/>
      <w:iCs/>
      <w:color w:val="404040" w:themeColor="text1" w:themeTint="BF"/>
    </w:rPr>
  </w:style>
  <w:style w:type="character" w:customStyle="1" w:styleId="QuoteChar">
    <w:name w:val="Quote Char"/>
    <w:basedOn w:val="DefaultParagraphFont"/>
    <w:link w:val="Quote"/>
    <w:uiPriority w:val="29"/>
    <w:rsid w:val="00DC2496"/>
    <w:rPr>
      <w:i/>
      <w:iCs/>
      <w:color w:val="404040" w:themeColor="text1" w:themeTint="BF"/>
      <w:lang w:val="en-CA"/>
    </w:rPr>
  </w:style>
  <w:style w:type="paragraph" w:styleId="ListParagraph">
    <w:name w:val="List Paragraph"/>
    <w:basedOn w:val="Normal"/>
    <w:uiPriority w:val="34"/>
    <w:qFormat/>
    <w:rsid w:val="00732DF6"/>
    <w:pPr>
      <w:numPr>
        <w:numId w:val="1"/>
      </w:numPr>
      <w:spacing w:after="360" w:line="480" w:lineRule="auto"/>
      <w:jc w:val="both"/>
    </w:pPr>
    <w:rPr>
      <w:rFonts w:ascii="Times New Roman" w:hAnsi="Times New Roman"/>
      <w:sz w:val="24"/>
    </w:rPr>
  </w:style>
  <w:style w:type="character" w:styleId="IntenseEmphasis">
    <w:name w:val="Intense Emphasis"/>
    <w:basedOn w:val="DefaultParagraphFont"/>
    <w:uiPriority w:val="21"/>
    <w:qFormat/>
    <w:rsid w:val="00DC2496"/>
    <w:rPr>
      <w:i/>
      <w:iCs/>
      <w:color w:val="0F4761" w:themeColor="accent1" w:themeShade="BF"/>
    </w:rPr>
  </w:style>
  <w:style w:type="paragraph" w:styleId="IntenseQuote">
    <w:name w:val="Intense Quote"/>
    <w:basedOn w:val="Normal"/>
    <w:next w:val="Normal"/>
    <w:link w:val="IntenseQuoteChar"/>
    <w:uiPriority w:val="30"/>
    <w:qFormat/>
    <w:rsid w:val="00DC2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496"/>
    <w:rPr>
      <w:i/>
      <w:iCs/>
      <w:color w:val="0F4761" w:themeColor="accent1" w:themeShade="BF"/>
      <w:lang w:val="en-CA"/>
    </w:rPr>
  </w:style>
  <w:style w:type="character" w:styleId="IntenseReference">
    <w:name w:val="Intense Reference"/>
    <w:basedOn w:val="DefaultParagraphFont"/>
    <w:uiPriority w:val="32"/>
    <w:qFormat/>
    <w:rsid w:val="00DC2496"/>
    <w:rPr>
      <w:b/>
      <w:bCs/>
      <w:smallCaps/>
      <w:color w:val="0F4761" w:themeColor="accent1" w:themeShade="BF"/>
      <w:spacing w:val="5"/>
    </w:rPr>
  </w:style>
  <w:style w:type="character" w:styleId="Hyperlink">
    <w:name w:val="Hyperlink"/>
    <w:basedOn w:val="DefaultParagraphFont"/>
    <w:uiPriority w:val="99"/>
    <w:unhideWhenUsed/>
    <w:rsid w:val="00DC2496"/>
    <w:rPr>
      <w:color w:val="467886" w:themeColor="hyperlink"/>
      <w:u w:val="single"/>
    </w:rPr>
  </w:style>
  <w:style w:type="paragraph" w:styleId="Header">
    <w:name w:val="header"/>
    <w:basedOn w:val="Normal"/>
    <w:link w:val="HeaderChar"/>
    <w:uiPriority w:val="99"/>
    <w:unhideWhenUsed/>
    <w:rsid w:val="00DC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96"/>
    <w:rPr>
      <w:lang w:val="en-CA"/>
    </w:rPr>
  </w:style>
  <w:style w:type="paragraph" w:styleId="Footer">
    <w:name w:val="footer"/>
    <w:basedOn w:val="Normal"/>
    <w:link w:val="FooterChar"/>
    <w:uiPriority w:val="99"/>
    <w:unhideWhenUsed/>
    <w:rsid w:val="00DC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96"/>
    <w:rPr>
      <w:lang w:val="en-CA"/>
    </w:rPr>
  </w:style>
  <w:style w:type="character" w:styleId="CommentReference">
    <w:name w:val="annotation reference"/>
    <w:basedOn w:val="DefaultParagraphFont"/>
    <w:uiPriority w:val="99"/>
    <w:semiHidden/>
    <w:unhideWhenUsed/>
    <w:rsid w:val="002D31B5"/>
    <w:rPr>
      <w:sz w:val="16"/>
      <w:szCs w:val="16"/>
    </w:rPr>
  </w:style>
  <w:style w:type="paragraph" w:styleId="CommentText">
    <w:name w:val="annotation text"/>
    <w:basedOn w:val="Normal"/>
    <w:link w:val="CommentTextChar"/>
    <w:uiPriority w:val="99"/>
    <w:unhideWhenUsed/>
    <w:rsid w:val="002D31B5"/>
    <w:pPr>
      <w:spacing w:line="240" w:lineRule="auto"/>
    </w:pPr>
    <w:rPr>
      <w:sz w:val="20"/>
      <w:szCs w:val="20"/>
    </w:rPr>
  </w:style>
  <w:style w:type="character" w:customStyle="1" w:styleId="CommentTextChar">
    <w:name w:val="Comment Text Char"/>
    <w:basedOn w:val="DefaultParagraphFont"/>
    <w:link w:val="CommentText"/>
    <w:uiPriority w:val="99"/>
    <w:rsid w:val="002D31B5"/>
    <w:rPr>
      <w:sz w:val="20"/>
      <w:szCs w:val="20"/>
      <w:lang w:val="en-CA"/>
    </w:rPr>
  </w:style>
  <w:style w:type="paragraph" w:styleId="CommentSubject">
    <w:name w:val="annotation subject"/>
    <w:basedOn w:val="CommentText"/>
    <w:next w:val="CommentText"/>
    <w:link w:val="CommentSubjectChar"/>
    <w:uiPriority w:val="99"/>
    <w:semiHidden/>
    <w:unhideWhenUsed/>
    <w:rsid w:val="002D31B5"/>
    <w:rPr>
      <w:b/>
      <w:bCs/>
    </w:rPr>
  </w:style>
  <w:style w:type="character" w:customStyle="1" w:styleId="CommentSubjectChar">
    <w:name w:val="Comment Subject Char"/>
    <w:basedOn w:val="CommentTextChar"/>
    <w:link w:val="CommentSubject"/>
    <w:uiPriority w:val="99"/>
    <w:semiHidden/>
    <w:rsid w:val="002D31B5"/>
    <w:rPr>
      <w:b/>
      <w:bCs/>
      <w:sz w:val="20"/>
      <w:szCs w:val="20"/>
      <w:lang w:val="en-CA"/>
    </w:rPr>
  </w:style>
  <w:style w:type="character" w:styleId="UnresolvedMention">
    <w:name w:val="Unresolved Mention"/>
    <w:basedOn w:val="DefaultParagraphFont"/>
    <w:uiPriority w:val="99"/>
    <w:semiHidden/>
    <w:unhideWhenUsed/>
    <w:rsid w:val="00F30511"/>
    <w:rPr>
      <w:color w:val="605E5C"/>
      <w:shd w:val="clear" w:color="auto" w:fill="E1DFDD"/>
    </w:rPr>
  </w:style>
  <w:style w:type="paragraph" w:styleId="Revision">
    <w:name w:val="Revision"/>
    <w:hidden/>
    <w:uiPriority w:val="99"/>
    <w:semiHidden/>
    <w:rsid w:val="00C24680"/>
    <w:pPr>
      <w:spacing w:after="0" w:line="240" w:lineRule="auto"/>
    </w:pPr>
    <w:rPr>
      <w:lang w:val="en-CA"/>
    </w:rPr>
  </w:style>
  <w:style w:type="paragraph" w:styleId="NoSpacing">
    <w:name w:val="No Spacing"/>
    <w:uiPriority w:val="1"/>
    <w:qFormat/>
    <w:rsid w:val="004F4749"/>
    <w:pPr>
      <w:spacing w:after="0" w:line="240" w:lineRule="auto"/>
    </w:pPr>
    <w:rPr>
      <w:lang w:val="en-CA"/>
    </w:rPr>
  </w:style>
  <w:style w:type="table" w:styleId="TableGrid">
    <w:name w:val="Table Grid"/>
    <w:basedOn w:val="TableNormal"/>
    <w:uiPriority w:val="39"/>
    <w:rsid w:val="001C3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7C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CA2"/>
    <w:rPr>
      <w:sz w:val="20"/>
      <w:szCs w:val="20"/>
      <w:lang w:val="en-CA"/>
    </w:rPr>
  </w:style>
  <w:style w:type="character" w:styleId="FootnoteReference">
    <w:name w:val="footnote reference"/>
    <w:basedOn w:val="DefaultParagraphFont"/>
    <w:uiPriority w:val="99"/>
    <w:semiHidden/>
    <w:unhideWhenUsed/>
    <w:rsid w:val="00847C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710432">
      <w:bodyDiv w:val="1"/>
      <w:marLeft w:val="0"/>
      <w:marRight w:val="0"/>
      <w:marTop w:val="0"/>
      <w:marBottom w:val="0"/>
      <w:divBdr>
        <w:top w:val="none" w:sz="0" w:space="0" w:color="auto"/>
        <w:left w:val="none" w:sz="0" w:space="0" w:color="auto"/>
        <w:bottom w:val="none" w:sz="0" w:space="0" w:color="auto"/>
        <w:right w:val="none" w:sz="0" w:space="0" w:color="auto"/>
      </w:divBdr>
    </w:div>
    <w:div w:id="198928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mailto:asad.moten@justice.gc.c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laws.justice.gc.ca/eng/acts/I-9.2/index.html" TargetMode="External"/><Relationship Id="rId17" Type="http://schemas.openxmlformats.org/officeDocument/2006/relationships/hyperlink" Target="https://laws.justice.gc.ca/eng/acts/I-9.2/index.htm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mailto:emma.ryman@justice.gc.c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mailto:sahar.mir@justice.gc.c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CDOCS_x0020_File_x0020_Number xmlns="b725f225-bea6-44e9-8570-dad8cce9101e">12959372</GCDOCS_x0020_File_x0020_Number>
    <Business_x0020_Unit xmlns="b725f225-bea6-44e9-8570-dad8cce9101e">Tor - Litigation Advisory Division [43300] | Tor - Division de conseil et contentieux [43300] </Business_x0020_Unit>
    <Folder xmlns="b725f225-bea6-44e9-8570-dad8cce9101e">Drafts</Folder>
    <i155234f7ce9406785afd802285f54b6 xmlns="b725f225-bea6-44e9-8570-dad8cce9101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b6ebf209-0ff9-46d4-ad9e-8fbc40cfd2a3</TermId>
        </TermInfo>
      </Terms>
    </i155234f7ce9406785afd802285f54b6>
    <Portfolio xmlns="b725f225-bea6-44e9-8570-dad8cce9101e">Business &amp; Regulatory Law | Droit des affaires et droit réglementaire </Portfolio>
    <LEXFilename xmlns="b725f225-bea6-44e9-8570-dad8cce9101e">Papp Plastics and Distributing Limited v. Attorney General of Canada(LEX-500158866)</LEXFilename>
    <d9e43cfa77064552b7f2c08afa85b05f xmlns="b725f225-bea6-44e9-8570-dad8cce9101e">
      <Terms xmlns="http://schemas.microsoft.com/office/infopath/2007/PartnerControls"/>
    </d9e43cfa77064552b7f2c08afa85b05f>
    <Sent_x0020_To_x0020_Justipedia xmlns="b725f225-bea6-44e9-8570-dad8cce9101e">false</Sent_x0020_To_x0020_Justipedia>
    <o3c5bb5e6342430985bfa72fbf8830b6 xmlns="b725f225-bea6-44e9-8570-dad8cce9101e">
      <Terms xmlns="http://schemas.microsoft.com/office/infopath/2007/PartnerControls">
        <TermInfo xmlns="http://schemas.microsoft.com/office/infopath/2007/PartnerControls">
          <TermName xmlns="http://schemas.microsoft.com/office/infopath/2007/PartnerControls">Litigation</TermName>
          <TermId xmlns="http://schemas.microsoft.com/office/infopath/2007/PartnerControls">10e58cf1-9c47-4cbc-8a48-e0ccb7429561</TermId>
        </TermInfo>
      </Terms>
    </o3c5bb5e6342430985bfa72fbf8830b6>
    <TaxCatchAll xmlns="b725f225-bea6-44e9-8570-dad8cce9101e">
      <Value>18</Value>
      <Value>3</Value>
      <Value>2</Value>
      <Value>4</Value>
    </TaxCatchAll>
    <TaxKeywordTaxHTField xmlns="b725f225-bea6-44e9-8570-dad8cce9101e">
      <Terms xmlns="http://schemas.microsoft.com/office/infopath/2007/PartnerControls"/>
    </TaxKeywordTaxHTField>
    <Exceptions xmlns="b725f225-bea6-44e9-8570-dad8cce9101e" xsi:nil="true"/>
    <FileIdentifier xmlns="b725f225-bea6-44e9-8570-dad8cce9101e">LEX-500158866</FileIdentifier>
    <LCMSURL xmlns="b725f225-bea6-44e9-8570-dad8cce9101e">https://lex.justice.gc.ca/LEXPROD/Apps/LEXApp/main.aspx?etn=just_file&amp;id={432028db-a66c-4a29-a57d-c72d5c1bcd25}&amp;pagetype=entityrecord</LCMSURL>
    <i93b4daf849840eeaef05c05bfeec49d xmlns="b725f225-bea6-44e9-8570-dad8cce9101e">
      <Terms xmlns="http://schemas.microsoft.com/office/infopath/2007/PartnerControls"/>
    </i93b4daf849840eeaef05c05bfeec49d>
    <LEXCourtFileNumber xmlns="b725f225-bea6-44e9-8570-dad8cce9101e">CV-23-00032125-0000</LEXCourtFileNumber>
    <ocb9e50a2dbb4c02884e7fc13588e9d7 xmlns="b725f225-bea6-44e9-8570-dad8cce9101e">
      <Terms xmlns="http://schemas.microsoft.com/office/infopath/2007/PartnerControls"/>
    </ocb9e50a2dbb4c02884e7fc13588e9d7>
    <nabe869b5d1e4e3da4a7c2ceffa4fc68 xmlns="b725f225-bea6-44e9-8570-dad8cce9101e">
      <Terms xmlns="http://schemas.microsoft.com/office/infopath/2007/PartnerControls">
        <TermInfo xmlns="http://schemas.microsoft.com/office/infopath/2007/PartnerControls">
          <TermName xmlns="http://schemas.microsoft.com/office/infopath/2007/PartnerControls">Ontario Superior Court of Justice</TermName>
          <TermId xmlns="http://schemas.microsoft.com/office/infopath/2007/PartnerControls">fa242531-42b0-4352-b5a6-2298421be434</TermId>
        </TermInfo>
      </Terms>
    </nabe869b5d1e4e3da4a7c2ceffa4fc68>
    <Ready_x0020_for_x0020_Archiving xmlns="b725f225-bea6-44e9-8570-dad8cce9101e">false</Ready_x0020_for_x0020_Archiving>
    <p98d4e7371714dd68ba8ead81c2f0b01 xmlns="b725f225-bea6-44e9-8570-dad8cce9101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a4bed915-78d8-458e-a073-85b2d5287cd2</TermId>
        </TermInfo>
      </Terms>
    </p98d4e7371714dd68ba8ead81c2f0b01>
    <MigrationNote xmlns="b725f225-bea6-44e9-8570-dad8cce9101e" xsi:nil="true"/>
    <SourceID xmlns="b725f225-bea6-44e9-8570-dad8cce9101e" xsi:nil="true"/>
    <Locked xmlns="b725f225-bea6-44e9-8570-dad8cce9101e">false</Locked>
    <HasAttachments xmlns="b725f225-bea6-44e9-8570-dad8cce9101e">false</HasAttachments>
    <IconOverlay xmlns="http://schemas.microsoft.com/sharepoint/v4" xsi:nil="true"/>
    <Category3 xmlns="b725f225-bea6-44e9-8570-dad8cce9101e" xsi:nil="true"/>
    <ClosedDate xmlns="b725f225-bea6-44e9-8570-dad8cce9101e" xsi:nil="true"/>
    <Notes1 xmlns="b725f225-bea6-44e9-8570-dad8cce9101e" xsi:nil="true"/>
    <JustipediaNotes xmlns="b725f225-bea6-44e9-8570-dad8cce9101e" xsi:nil="true"/>
    <Closed xmlns="b725f225-bea6-44e9-8570-dad8cce9101e">false</Closed>
    <Origin xmlns="b725f225-bea6-44e9-8570-dad8cce9101e">2024-11-05T17:00:00+00:00</Origin>
    <LockedBy xmlns="b725f225-bea6-44e9-8570-dad8cce9101e">
      <UserInfo>
        <DisplayName/>
        <AccountId xsi:nil="true"/>
        <AccountType/>
      </UserInfo>
    </LockedBy>
  </documentManagement>
</p:properties>
</file>

<file path=customXml/item3.xml><?xml version="1.0" encoding="utf-8"?>
<ct:contentTypeSchema xmlns:ct="http://schemas.microsoft.com/office/2006/metadata/contentType" xmlns:ma="http://schemas.microsoft.com/office/2006/metadata/properties/metaAttributes" ct:_="" ma:_="" ma:contentTypeName="LEX Document" ma:contentTypeID="0x01010016BC42CC3E36B949A57109B2CD7630240072C85E000E51BA47AB9750889B055BE5" ma:contentTypeVersion="2" ma:contentTypeDescription="" ma:contentTypeScope="" ma:versionID="e1f05dd6ad9a4e90909a41e5519b2657">
  <xsd:schema xmlns:xsd="http://www.w3.org/2001/XMLSchema" xmlns:xs="http://www.w3.org/2001/XMLSchema" xmlns:p="http://schemas.microsoft.com/office/2006/metadata/properties" xmlns:ns2="b725f225-bea6-44e9-8570-dad8cce9101e" xmlns:ns4="http://schemas.microsoft.com/sharepoint/v4" targetNamespace="http://schemas.microsoft.com/office/2006/metadata/properties" ma:root="true" ma:fieldsID="7e9320f6fd847db6688415d2237e3f5a" ns2:_="" ns4:_="">
    <xsd:import namespace="b725f225-bea6-44e9-8570-dad8cce9101e"/>
    <xsd:import namespace="http://schemas.microsoft.com/sharepoint/v4"/>
    <xsd:element name="properties">
      <xsd:complexType>
        <xsd:sequence>
          <xsd:element name="documentManagement">
            <xsd:complexType>
              <xsd:all>
                <xsd:element ref="ns2:FileIdentifier" minOccurs="0"/>
                <xsd:element ref="ns2:GCDOCS_x0020_File_x0020_Number" minOccurs="0"/>
                <xsd:element ref="ns2:LEXCourtFileNumber" minOccurs="0"/>
                <xsd:element ref="ns2:Business_x0020_Unit" minOccurs="0"/>
                <xsd:element ref="ns2:Origin" minOccurs="0"/>
                <xsd:element ref="ns2:Category3" minOccurs="0"/>
                <xsd:element ref="ns2:Sent_x0020_To_x0020_Justipedia" minOccurs="0"/>
                <xsd:element ref="ns2:Notes1" minOccurs="0"/>
                <xsd:element ref="ns2:Exceptions" minOccurs="0"/>
                <xsd:element ref="ns2:LCMSURL" minOccurs="0"/>
                <xsd:element ref="ns2:Ready_x0020_for_x0020_Archiving" minOccurs="0"/>
                <xsd:element ref="ns2:MigrationNote" minOccurs="0"/>
                <xsd:element ref="ns2:SourceID" minOccurs="0"/>
                <xsd:element ref="ns2:Closed" minOccurs="0"/>
                <xsd:element ref="ns2:LEXFilename" minOccurs="0"/>
                <xsd:element ref="ns2:HasAttachments" minOccurs="0"/>
                <xsd:element ref="ns2:Folder" minOccurs="0"/>
                <xsd:element ref="ns2:JustipediaNotes" minOccurs="0"/>
                <xsd:element ref="ns2:Portfolio" minOccurs="0"/>
                <xsd:element ref="ns2:ocb9e50a2dbb4c02884e7fc13588e9d7" minOccurs="0"/>
                <xsd:element ref="ns2:o3c5bb5e6342430985bfa72fbf8830b6" minOccurs="0"/>
                <xsd:element ref="ns2:i93b4daf849840eeaef05c05bfeec49d" minOccurs="0"/>
                <xsd:element ref="ns2:TaxCatchAll" minOccurs="0"/>
                <xsd:element ref="ns2:i155234f7ce9406785afd802285f54b6" minOccurs="0"/>
                <xsd:element ref="ns2:TaxCatchAllLabel" minOccurs="0"/>
                <xsd:element ref="ns2:p98d4e7371714dd68ba8ead81c2f0b01" minOccurs="0"/>
                <xsd:element ref="ns2:ClosedDate" minOccurs="0"/>
                <xsd:element ref="ns2:nabe869b5d1e4e3da4a7c2ceffa4fc68" minOccurs="0"/>
                <xsd:element ref="ns2:TaxKeywordTaxHTField" minOccurs="0"/>
                <xsd:element ref="ns2:d9e43cfa77064552b7f2c08afa85b05f" minOccurs="0"/>
                <xsd:element ref="ns4:IconOverlay" minOccurs="0"/>
                <xsd:element ref="ns2:Locked" minOccurs="0"/>
                <xsd:element ref="ns2:Loc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25f225-bea6-44e9-8570-dad8cce9101e" elementFormDefault="qualified">
    <xsd:import namespace="http://schemas.microsoft.com/office/2006/documentManagement/types"/>
    <xsd:import namespace="http://schemas.microsoft.com/office/infopath/2007/PartnerControls"/>
    <xsd:element name="FileIdentifier" ma:index="1" nillable="true" ma:displayName="LEX File Number" ma:internalName="FileIdentifier">
      <xsd:simpleType>
        <xsd:restriction base="dms:Text">
          <xsd:maxLength value="255"/>
        </xsd:restriction>
      </xsd:simpleType>
    </xsd:element>
    <xsd:element name="GCDOCS_x0020_File_x0020_Number" ma:index="2" nillable="true" ma:displayName="GCDOCS File Number" ma:internalName="GCDOCS_x0020_File_x0020_Number">
      <xsd:simpleType>
        <xsd:restriction base="dms:Text">
          <xsd:maxLength value="255"/>
        </xsd:restriction>
      </xsd:simpleType>
    </xsd:element>
    <xsd:element name="LEXCourtFileNumber" ma:index="3" nillable="true" ma:displayName="Court File Number" ma:internalName="LEXCourtFileNumber">
      <xsd:simpleType>
        <xsd:restriction base="dms:Text">
          <xsd:maxLength value="255"/>
        </xsd:restriction>
      </xsd:simpleType>
    </xsd:element>
    <xsd:element name="Business_x0020_Unit" ma:index="6" nillable="true" ma:displayName="Business Unit" ma:internalName="Business_x0020_Unit">
      <xsd:simpleType>
        <xsd:restriction base="dms:Text">
          <xsd:maxLength value="255"/>
        </xsd:restriction>
      </xsd:simpleType>
    </xsd:element>
    <xsd:element name="Origin" ma:index="8" nillable="true" ma:displayName="Origin" ma:format="DateOnly" ma:internalName="Origin">
      <xsd:simpleType>
        <xsd:restriction base="dms:DateTime"/>
      </xsd:simpleType>
    </xsd:element>
    <xsd:element name="Category3" ma:index="10" nillable="true" ma:displayName="Doc. Subject" ma:internalName="Category3">
      <xsd:simpleType>
        <xsd:restriction base="dms:Text">
          <xsd:maxLength value="255"/>
        </xsd:restriction>
      </xsd:simpleType>
    </xsd:element>
    <xsd:element name="Sent_x0020_To_x0020_Justipedia" ma:index="13" nillable="true" ma:displayName="Sent To Justipedia" ma:default="0" ma:internalName="Sent_x0020_To_x0020_Justipedia">
      <xsd:simpleType>
        <xsd:restriction base="dms:Boolean"/>
      </xsd:simpleType>
    </xsd:element>
    <xsd:element name="Notes1" ma:index="14" nillable="true" ma:displayName="Notes" ma:internalName="Notes1" ma:readOnly="false">
      <xsd:simpleType>
        <xsd:restriction base="dms:Note"/>
      </xsd:simpleType>
    </xsd:element>
    <xsd:element name="Exceptions" ma:index="15" nillable="true" ma:displayName="Exceptions" ma:internalName="Exceptions">
      <xsd:simpleType>
        <xsd:restriction base="dms:Text">
          <xsd:maxLength value="255"/>
        </xsd:restriction>
      </xsd:simpleType>
    </xsd:element>
    <xsd:element name="LCMSURL" ma:index="16" nillable="true" ma:displayName="LEX URL" ma:internalName="LCMSURL">
      <xsd:simpleType>
        <xsd:restriction base="dms:Text">
          <xsd:maxLength value="255"/>
        </xsd:restriction>
      </xsd:simpleType>
    </xsd:element>
    <xsd:element name="Ready_x0020_for_x0020_Archiving" ma:index="17" nillable="true" ma:displayName="Ready for Archiving" ma:default="0" ma:internalName="Ready_x0020_for_x0020_Archiving">
      <xsd:simpleType>
        <xsd:restriction base="dms:Boolean"/>
      </xsd:simpleType>
    </xsd:element>
    <xsd:element name="MigrationNote" ma:index="18" nillable="true" ma:displayName="MigrationNote" ma:internalName="MigrationNote">
      <xsd:simpleType>
        <xsd:restriction base="dms:Note"/>
      </xsd:simpleType>
    </xsd:element>
    <xsd:element name="SourceID" ma:index="19" nillable="true" ma:displayName="SourceID" ma:internalName="SourceID">
      <xsd:simpleType>
        <xsd:restriction base="dms:Text">
          <xsd:maxLength value="255"/>
        </xsd:restriction>
      </xsd:simpleType>
    </xsd:element>
    <xsd:element name="Closed" ma:index="20" nillable="true" ma:displayName="Closed" ma:default="0" ma:internalName="Closed">
      <xsd:simpleType>
        <xsd:restriction base="dms:Boolean"/>
      </xsd:simpleType>
    </xsd:element>
    <xsd:element name="LEXFilename" ma:index="22" nillable="true" ma:displayName="LEXFilename" ma:internalName="LEXFilename">
      <xsd:simpleType>
        <xsd:restriction base="dms:Text">
          <xsd:maxLength value="255"/>
        </xsd:restriction>
      </xsd:simpleType>
    </xsd:element>
    <xsd:element name="HasAttachments" ma:index="23" nillable="true" ma:displayName="HasAttachments" ma:default="0" ma:internalName="HasAttachments">
      <xsd:simpleType>
        <xsd:restriction base="dms:Boolean"/>
      </xsd:simpleType>
    </xsd:element>
    <xsd:element name="Folder" ma:index="24" nillable="true" ma:displayName="Folder" ma:internalName="Folder">
      <xsd:simpleType>
        <xsd:restriction base="dms:Text">
          <xsd:maxLength value="255"/>
        </xsd:restriction>
      </xsd:simpleType>
    </xsd:element>
    <xsd:element name="JustipediaNotes" ma:index="25" nillable="true" ma:displayName="Justipedia Notes" ma:internalName="JustipediaNotes">
      <xsd:simpleType>
        <xsd:restriction base="dms:Note"/>
      </xsd:simpleType>
    </xsd:element>
    <xsd:element name="Portfolio" ma:index="26" nillable="true" ma:displayName="Portfolio" ma:internalName="Portfolio">
      <xsd:simpleType>
        <xsd:restriction base="dms:Text">
          <xsd:maxLength value="255"/>
        </xsd:restriction>
      </xsd:simpleType>
    </xsd:element>
    <xsd:element name="ocb9e50a2dbb4c02884e7fc13588e9d7" ma:index="30" nillable="true" ma:taxonomy="true" ma:internalName="ocb9e50a2dbb4c02884e7fc13588e9d7" ma:taxonomyFieldName="Areas_x0020_of_x0020_Practice" ma:displayName="Areas of Practice" ma:default="" ma:fieldId="{8cb9e50a-2dbb-4c02-884e-7fc13588e9d7}" ma:taxonomyMulti="true" ma:sspId="35648788-ecba-4b04-acbd-732497e0cf61" ma:termSetId="447515f1-d1bb-44b5-bd2d-3cba51390ef6" ma:anchorId="00000000-0000-0000-0000-000000000000" ma:open="false" ma:isKeyword="false">
      <xsd:complexType>
        <xsd:sequence>
          <xsd:element ref="pc:Terms" minOccurs="0" maxOccurs="1"/>
        </xsd:sequence>
      </xsd:complexType>
    </xsd:element>
    <xsd:element name="o3c5bb5e6342430985bfa72fbf8830b6" ma:index="34" nillable="true" ma:taxonomy="true" ma:internalName="o3c5bb5e6342430985bfa72fbf8830b6" ma:taxonomyFieldName="FileType1" ma:displayName="FileType" ma:default="" ma:fieldId="{83c5bb5e-6342-4309-85bf-a72fbf8830b6}" ma:sspId="35648788-ecba-4b04-acbd-732497e0cf61" ma:termSetId="a768a41d-ec6d-46a6-a7ef-d701f774a875" ma:anchorId="00000000-0000-0000-0000-000000000000" ma:open="false" ma:isKeyword="false">
      <xsd:complexType>
        <xsd:sequence>
          <xsd:element ref="pc:Terms" minOccurs="0" maxOccurs="1"/>
        </xsd:sequence>
      </xsd:complexType>
    </xsd:element>
    <xsd:element name="i93b4daf849840eeaef05c05bfeec49d" ma:index="36" nillable="true" ma:taxonomy="true" ma:internalName="i93b4daf849840eeaef05c05bfeec49d" ma:taxonomyFieldName="Document_x0020_type" ma:displayName="Document Type" ma:readOnly="false" ma:default="" ma:fieldId="{293b4daf-8498-40ee-aef0-5c05bfeec49d}" ma:sspId="35648788-ecba-4b04-acbd-732497e0cf61" ma:termSetId="0f0ac3ff-8dbb-42b5-89e8-f9c0db08d6db" ma:anchorId="00000000-0000-0000-0000-000000000000" ma:open="false" ma:isKeyword="false">
      <xsd:complexType>
        <xsd:sequence>
          <xsd:element ref="pc:Terms" minOccurs="0" maxOccurs="1"/>
        </xsd:sequence>
      </xsd:complexType>
    </xsd:element>
    <xsd:element name="TaxCatchAll" ma:index="37" nillable="true" ma:displayName="Taxonomy Catch All Column" ma:hidden="true" ma:list="{0c2c7769-58ec-4619-b7f3-92dc23d9555c}" ma:internalName="TaxCatchAll" ma:showField="CatchAllData" ma:web="db051ce1-f999-436e-a9cf-602c8424f334">
      <xsd:complexType>
        <xsd:complexContent>
          <xsd:extension base="dms:MultiChoiceLookup">
            <xsd:sequence>
              <xsd:element name="Value" type="dms:Lookup" maxOccurs="unbounded" minOccurs="0" nillable="true"/>
            </xsd:sequence>
          </xsd:extension>
        </xsd:complexContent>
      </xsd:complexType>
    </xsd:element>
    <xsd:element name="i155234f7ce9406785afd802285f54b6" ma:index="38" ma:taxonomy="true" ma:internalName="i155234f7ce9406785afd802285f54b6" ma:taxonomyFieldName="Security" ma:displayName="Security" ma:default="1;#Unclassified|46e30526-9ff0-4654-a636-aa8b02ed351c" ma:fieldId="{2155234f-7ce9-4067-85af-d802285f54b6}" ma:sspId="35648788-ecba-4b04-acbd-732497e0cf61" ma:termSetId="034b84e2-83a5-49f9-8e55-1e1dcc71e576" ma:anchorId="00000000-0000-0000-0000-000000000000" ma:open="false" ma:isKeyword="false">
      <xsd:complexType>
        <xsd:sequence>
          <xsd:element ref="pc:Terms" minOccurs="0" maxOccurs="1"/>
        </xsd:sequence>
      </xsd:complexType>
    </xsd:element>
    <xsd:element name="TaxCatchAllLabel" ma:index="39" nillable="true" ma:displayName="Taxonomy Catch All Column1" ma:hidden="true" ma:list="{0c2c7769-58ec-4619-b7f3-92dc23d9555c}" ma:internalName="TaxCatchAllLabel" ma:readOnly="true" ma:showField="CatchAllDataLabel" ma:web="db051ce1-f999-436e-a9cf-602c8424f334">
      <xsd:complexType>
        <xsd:complexContent>
          <xsd:extension base="dms:MultiChoiceLookup">
            <xsd:sequence>
              <xsd:element name="Value" type="dms:Lookup" maxOccurs="unbounded" minOccurs="0" nillable="true"/>
            </xsd:sequence>
          </xsd:extension>
        </xsd:complexContent>
      </xsd:complexType>
    </xsd:element>
    <xsd:element name="p98d4e7371714dd68ba8ead81c2f0b01" ma:index="40" ma:taxonomy="true" ma:internalName="p98d4e7371714dd68ba8ead81c2f0b01" ma:taxonomyFieldName="Language1" ma:displayName="Language" ma:readOnly="false" ma:default="2;#English|a4bed915-78d8-458e-a073-85b2d5287cd2" ma:fieldId="{998d4e73-7171-4dd6-8ba8-ead81c2f0b01}" ma:sspId="35648788-ecba-4b04-acbd-732497e0cf61" ma:termSetId="d8f9ee4c-8009-4a39-b4e3-1804e0ffca2c" ma:anchorId="00000000-0000-0000-0000-000000000000" ma:open="false" ma:isKeyword="false">
      <xsd:complexType>
        <xsd:sequence>
          <xsd:element ref="pc:Terms" minOccurs="0" maxOccurs="1"/>
        </xsd:sequence>
      </xsd:complexType>
    </xsd:element>
    <xsd:element name="ClosedDate" ma:index="41" nillable="true" ma:displayName="ClosedDate" ma:format="DateOnly" ma:hidden="true" ma:internalName="ClosedDate" ma:readOnly="false">
      <xsd:simpleType>
        <xsd:restriction base="dms:DateTime"/>
      </xsd:simpleType>
    </xsd:element>
    <xsd:element name="nabe869b5d1e4e3da4a7c2ceffa4fc68" ma:index="42" nillable="true" ma:taxonomy="true" ma:internalName="nabe869b5d1e4e3da4a7c2ceffa4fc68" ma:taxonomyFieldName="LEXCourtLevel" ma:displayName="Court Level" ma:readOnly="false" ma:default="" ma:fieldId="{7abe869b-5d1e-4e3d-a4a7-c2ceffa4fc68}" ma:sspId="35648788-ecba-4b04-acbd-732497e0cf61" ma:termSetId="007661fa-01c7-4679-a8db-429f10c0ca36" ma:anchorId="00000000-0000-0000-0000-000000000000" ma:open="false" ma:isKeyword="false">
      <xsd:complexType>
        <xsd:sequence>
          <xsd:element ref="pc:Terms" minOccurs="0" maxOccurs="1"/>
        </xsd:sequence>
      </xsd:complexType>
    </xsd:element>
    <xsd:element name="TaxKeywordTaxHTField" ma:index="44" nillable="true" ma:taxonomy="true" ma:internalName="TaxKeywordTaxHTField" ma:taxonomyFieldName="TaxKeyword" ma:displayName="Enterprise Keywords" ma:fieldId="{23f27201-bee3-471e-b2e7-b64fd8b7ca38}" ma:taxonomyMulti="true" ma:sspId="35648788-ecba-4b04-acbd-732497e0cf61" ma:termSetId="00000000-0000-0000-0000-000000000000" ma:anchorId="00000000-0000-0000-0000-000000000000" ma:open="true" ma:isKeyword="true">
      <xsd:complexType>
        <xsd:sequence>
          <xsd:element ref="pc:Terms" minOccurs="0" maxOccurs="1"/>
        </xsd:sequence>
      </xsd:complexType>
    </xsd:element>
    <xsd:element name="d9e43cfa77064552b7f2c08afa85b05f" ma:index="45" nillable="true" ma:taxonomy="true" ma:internalName="d9e43cfa77064552b7f2c08afa85b05f" ma:taxonomyFieldName="Category1" ma:displayName="Indigenous Group(s)" ma:default="" ma:fieldId="{d9e43cfa-7706-4552-b7f2-c08afa85b05f}" ma:taxonomyMulti="true" ma:sspId="35648788-ecba-4b04-acbd-732497e0cf61" ma:termSetId="729b6c1d-0c87-44e9-b897-67893c6320c7" ma:anchorId="00000000-0000-0000-0000-000000000000" ma:open="false" ma:isKeyword="false">
      <xsd:complexType>
        <xsd:sequence>
          <xsd:element ref="pc:Terms" minOccurs="0" maxOccurs="1"/>
        </xsd:sequence>
      </xsd:complexType>
    </xsd:element>
    <xsd:element name="Locked" ma:index="48" nillable="true" ma:displayName="Locked" ma:default="0" ma:hidden="true" ma:internalName="Locked" ma:readOnly="false">
      <xsd:simpleType>
        <xsd:restriction base="dms:Boolean"/>
      </xsd:simpleType>
    </xsd:element>
    <xsd:element name="LockedBy" ma:index="49" nillable="true" ma:displayName="Locked By" ma:hidden="true" ma:list="UserInfo" ma:SharePointGroup="0" ma:internalName="Lock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7"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7" ma:displayName="Author"/>
        <xsd:element ref="dcterms:created" minOccurs="0" maxOccurs="1"/>
        <xsd:element ref="dc:identifier" minOccurs="0" maxOccurs="1"/>
        <xsd:element name="contentType" minOccurs="0" maxOccurs="1" type="xsd:string" ma:index="3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35648788-ecba-4b04-acbd-732497e0cf61" ContentTypeId="0x01010016BC42CC3E36B949A57109B2CD763024" PreviousValue="false"/>
</file>

<file path=customXml/itemProps1.xml><?xml version="1.0" encoding="utf-8"?>
<ds:datastoreItem xmlns:ds="http://schemas.openxmlformats.org/officeDocument/2006/customXml" ds:itemID="{9F72349A-E7C8-4768-93B3-F7FB3F0DF8BF}">
  <ds:schemaRefs>
    <ds:schemaRef ds:uri="http://schemas.microsoft.com/sharepoint/v3/contenttype/forms"/>
  </ds:schemaRefs>
</ds:datastoreItem>
</file>

<file path=customXml/itemProps2.xml><?xml version="1.0" encoding="utf-8"?>
<ds:datastoreItem xmlns:ds="http://schemas.openxmlformats.org/officeDocument/2006/customXml" ds:itemID="{DCC3194B-9F9D-438A-9350-42200CFB521D}">
  <ds:schemaRefs>
    <ds:schemaRef ds:uri="http://schemas.microsoft.com/office/2006/metadata/properties"/>
    <ds:schemaRef ds:uri="http://schemas.microsoft.com/office/infopath/2007/PartnerControls"/>
    <ds:schemaRef ds:uri="b725f225-bea6-44e9-8570-dad8cce9101e"/>
    <ds:schemaRef ds:uri="http://schemas.microsoft.com/sharepoint/v4"/>
  </ds:schemaRefs>
</ds:datastoreItem>
</file>

<file path=customXml/itemProps3.xml><?xml version="1.0" encoding="utf-8"?>
<ds:datastoreItem xmlns:ds="http://schemas.openxmlformats.org/officeDocument/2006/customXml" ds:itemID="{3167FC8D-47EA-440F-915C-945537775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25f225-bea6-44e9-8570-dad8cce9101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7CB2E7-837D-4ED5-A935-BFE0792A99BD}">
  <ds:schemaRefs>
    <ds:schemaRef ds:uri="http://schemas.openxmlformats.org/officeDocument/2006/bibliography"/>
  </ds:schemaRefs>
</ds:datastoreItem>
</file>

<file path=customXml/itemProps5.xml><?xml version="1.0" encoding="utf-8"?>
<ds:datastoreItem xmlns:ds="http://schemas.openxmlformats.org/officeDocument/2006/customXml" ds:itemID="{512DCCD4-FA78-48B5-8542-F75AF497613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Justice Canada</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Sahar</dc:creator>
  <cp:keywords/>
  <dc:description/>
  <cp:lastModifiedBy>MacKinnon, Robert (Civil Litigation) (he him il lui)</cp:lastModifiedBy>
  <cp:revision>7</cp:revision>
  <cp:lastPrinted>2024-11-05T16:19:00Z</cp:lastPrinted>
  <dcterms:created xsi:type="dcterms:W3CDTF">2024-12-19T17:17:00Z</dcterms:created>
  <dcterms:modified xsi:type="dcterms:W3CDTF">2024-12-20T18:59:00Z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Type1">
    <vt:lpwstr>4</vt:lpwstr>
  </property>
  <property fmtid="{D5CDD505-2E9C-101B-9397-08002B2CF9AE}" pid="3" name="TaxKeyword">
    <vt:lpwstr/>
  </property>
  <property fmtid="{D5CDD505-2E9C-101B-9397-08002B2CF9AE}" pid="4" name="Security">
    <vt:lpwstr>3</vt:lpwstr>
  </property>
  <property fmtid="{D5CDD505-2E9C-101B-9397-08002B2CF9AE}" pid="5" name="Areas of Practice">
    <vt:lpwstr/>
  </property>
  <property fmtid="{D5CDD505-2E9C-101B-9397-08002B2CF9AE}" pid="6" name="ContentTypeId">
    <vt:lpwstr>0x01010016BC42CC3E36B949A57109B2CD7630240072C85E000E51BA47AB9750889B055BE5</vt:lpwstr>
  </property>
  <property fmtid="{D5CDD505-2E9C-101B-9397-08002B2CF9AE}" pid="7" name="j1b5dcd4430249c18cbaee35a4c35ad9">
    <vt:lpwstr/>
  </property>
  <property fmtid="{D5CDD505-2E9C-101B-9397-08002B2CF9AE}" pid="8" name="LEXCourtLevel">
    <vt:lpwstr>18</vt:lpwstr>
  </property>
  <property fmtid="{D5CDD505-2E9C-101B-9397-08002B2CF9AE}" pid="9" name="b6e2b5c1b9f145019440d5a90b55edf8">
    <vt:lpwstr/>
  </property>
  <property fmtid="{D5CDD505-2E9C-101B-9397-08002B2CF9AE}" pid="10" name="Category1">
    <vt:lpwstr/>
  </property>
  <property fmtid="{D5CDD505-2E9C-101B-9397-08002B2CF9AE}" pid="11" name="Language1">
    <vt:lpwstr>2</vt:lpwstr>
  </property>
</Properties>
</file>